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8CEC7F" w14:textId="77777777" w:rsidR="006074D0" w:rsidRPr="0094029E" w:rsidRDefault="006074D0" w:rsidP="006074D0">
      <w:pPr>
        <w:spacing w:line="276" w:lineRule="auto"/>
        <w:jc w:val="center"/>
        <w:rPr>
          <w:rFonts w:cs="Times New Roman"/>
          <w:b/>
          <w:bCs/>
        </w:rPr>
      </w:pPr>
      <w:r w:rsidRPr="0094029E">
        <w:rPr>
          <w:rFonts w:cs="Times New Roman"/>
          <w:b/>
          <w:bCs/>
        </w:rPr>
        <w:t>Helpfulness Prediction Model for Thai IT Product Reviews</w:t>
      </w:r>
    </w:p>
    <w:p w14:paraId="20897F09" w14:textId="5A144A4F" w:rsidR="00955E4F" w:rsidRPr="0094029E" w:rsidRDefault="00955E4F" w:rsidP="00F0790E">
      <w:pPr>
        <w:tabs>
          <w:tab w:val="left" w:pos="567"/>
        </w:tabs>
        <w:spacing w:line="276" w:lineRule="auto"/>
        <w:jc w:val="center"/>
        <w:rPr>
          <w:rFonts w:cs="Times New Roman"/>
          <w:sz w:val="20"/>
          <w:szCs w:val="20"/>
        </w:rPr>
      </w:pPr>
    </w:p>
    <w:p w14:paraId="4D311D30" w14:textId="4E1CB90C" w:rsidR="006074D0" w:rsidRPr="0094029E" w:rsidRDefault="006074D0" w:rsidP="006074D0">
      <w:pPr>
        <w:spacing w:line="276" w:lineRule="auto"/>
        <w:jc w:val="center"/>
        <w:rPr>
          <w:rFonts w:cs="Times New Roman"/>
          <w:b/>
          <w:bCs/>
          <w:sz w:val="22"/>
          <w:szCs w:val="22"/>
        </w:rPr>
      </w:pPr>
      <w:r w:rsidRPr="0094029E">
        <w:rPr>
          <w:rFonts w:cs="Times New Roman"/>
          <w:b/>
          <w:bCs/>
          <w:sz w:val="22"/>
          <w:szCs w:val="22"/>
        </w:rPr>
        <w:t>Thitichote Chaimuang</w:t>
      </w:r>
      <w:r w:rsidRPr="0094029E">
        <w:rPr>
          <w:rFonts w:cs="Times New Roman"/>
          <w:sz w:val="22"/>
          <w:szCs w:val="22"/>
          <w:vertAlign w:val="superscript"/>
        </w:rPr>
        <w:t>1</w:t>
      </w:r>
      <w:r w:rsidRPr="0094029E">
        <w:rPr>
          <w:rFonts w:cs="Times New Roman"/>
          <w:sz w:val="22"/>
          <w:szCs w:val="22"/>
        </w:rPr>
        <w:t>,</w:t>
      </w:r>
      <w:r w:rsidRPr="0094029E">
        <w:rPr>
          <w:rFonts w:cs="Times New Roman"/>
          <w:b/>
          <w:bCs/>
          <w:sz w:val="22"/>
          <w:szCs w:val="22"/>
        </w:rPr>
        <w:t xml:space="preserve"> </w:t>
      </w:r>
      <w:r w:rsidRPr="0094029E">
        <w:rPr>
          <w:rFonts w:cs="Times New Roman"/>
          <w:b/>
          <w:bCs/>
          <w:sz w:val="22"/>
          <w:szCs w:val="22"/>
        </w:rPr>
        <w:br/>
        <w:t>Sirinda Palahan</w:t>
      </w:r>
      <w:r w:rsidRPr="0094029E">
        <w:rPr>
          <w:rFonts w:cs="Times New Roman"/>
          <w:sz w:val="22"/>
          <w:szCs w:val="22"/>
          <w:vertAlign w:val="superscript"/>
          <w:cs/>
        </w:rPr>
        <w:t>2</w:t>
      </w:r>
    </w:p>
    <w:p w14:paraId="13CB9C97" w14:textId="77777777" w:rsidR="006074D0" w:rsidRPr="0094029E" w:rsidRDefault="006074D0" w:rsidP="006074D0">
      <w:pPr>
        <w:spacing w:line="276" w:lineRule="auto"/>
        <w:jc w:val="center"/>
        <w:rPr>
          <w:rFonts w:cs="Times New Roman"/>
          <w:sz w:val="22"/>
          <w:szCs w:val="24"/>
        </w:rPr>
      </w:pPr>
      <w:r w:rsidRPr="0094029E">
        <w:rPr>
          <w:rFonts w:cs="Times New Roman"/>
          <w:sz w:val="22"/>
          <w:szCs w:val="22"/>
          <w:vertAlign w:val="superscript"/>
          <w:cs/>
        </w:rPr>
        <w:t>1</w:t>
      </w:r>
      <w:r w:rsidRPr="0094029E">
        <w:rPr>
          <w:rFonts w:cs="Times New Roman"/>
          <w:sz w:val="22"/>
          <w:szCs w:val="24"/>
          <w:vertAlign w:val="superscript"/>
        </w:rPr>
        <w:t>, 2</w:t>
      </w:r>
      <w:r w:rsidRPr="0094029E">
        <w:rPr>
          <w:rFonts w:cs="Times New Roman"/>
          <w:sz w:val="22"/>
          <w:szCs w:val="24"/>
          <w:cs/>
        </w:rPr>
        <w:t xml:space="preserve"> </w:t>
      </w:r>
      <w:r w:rsidRPr="0094029E">
        <w:rPr>
          <w:rFonts w:cs="Times New Roman"/>
          <w:sz w:val="22"/>
          <w:szCs w:val="24"/>
        </w:rPr>
        <w:t>School of Science and Technology, University of the Thai Chamber of Commerce, Thailand</w:t>
      </w:r>
    </w:p>
    <w:p w14:paraId="0542F685" w14:textId="77777777" w:rsidR="006074D0" w:rsidRPr="0094029E" w:rsidRDefault="006074D0" w:rsidP="006074D0">
      <w:pPr>
        <w:spacing w:line="276" w:lineRule="auto"/>
        <w:jc w:val="center"/>
        <w:rPr>
          <w:rFonts w:cs="Times New Roman"/>
          <w:sz w:val="22"/>
          <w:szCs w:val="22"/>
        </w:rPr>
      </w:pPr>
      <w:r w:rsidRPr="0094029E">
        <w:rPr>
          <w:rFonts w:cs="Times New Roman"/>
          <w:sz w:val="22"/>
          <w:szCs w:val="22"/>
          <w:vertAlign w:val="superscript"/>
          <w:cs/>
        </w:rPr>
        <w:t>1</w:t>
      </w:r>
      <w:r w:rsidRPr="0094029E">
        <w:rPr>
          <w:rFonts w:cs="Times New Roman"/>
          <w:sz w:val="22"/>
          <w:szCs w:val="22"/>
          <w:cs/>
        </w:rPr>
        <w:t xml:space="preserve"> </w:t>
      </w:r>
      <w:r w:rsidRPr="0094029E">
        <w:rPr>
          <w:rFonts w:cs="Times New Roman"/>
          <w:sz w:val="22"/>
          <w:szCs w:val="22"/>
        </w:rPr>
        <w:t xml:space="preserve">E-mail address: </w:t>
      </w:r>
      <w:bookmarkStart w:id="0" w:name="_Hlk135882872"/>
      <w:r w:rsidRPr="0094029E">
        <w:rPr>
          <w:rFonts w:cs="Times New Roman"/>
          <w:sz w:val="22"/>
          <w:szCs w:val="24"/>
        </w:rPr>
        <w:fldChar w:fldCharType="begin"/>
      </w:r>
      <w:r w:rsidRPr="0094029E">
        <w:rPr>
          <w:rFonts w:cs="Times New Roman"/>
          <w:sz w:val="22"/>
          <w:szCs w:val="24"/>
        </w:rPr>
        <w:instrText>HYPERLINK "mailto:2110532601004@live4.utcc.ac.th"</w:instrText>
      </w:r>
      <w:r w:rsidRPr="0094029E">
        <w:rPr>
          <w:rFonts w:cs="Times New Roman"/>
          <w:sz w:val="22"/>
          <w:szCs w:val="24"/>
        </w:rPr>
      </w:r>
      <w:r w:rsidRPr="0094029E">
        <w:rPr>
          <w:rFonts w:cs="Times New Roman"/>
          <w:sz w:val="22"/>
          <w:szCs w:val="24"/>
        </w:rPr>
        <w:fldChar w:fldCharType="separate"/>
      </w:r>
      <w:r w:rsidRPr="0094029E">
        <w:rPr>
          <w:rFonts w:cs="Times New Roman"/>
          <w:color w:val="121212"/>
          <w:sz w:val="22"/>
          <w:szCs w:val="22"/>
        </w:rPr>
        <w:t>2110532601004@live4.utcc.ac.th</w:t>
      </w:r>
      <w:r w:rsidRPr="0094029E">
        <w:rPr>
          <w:rFonts w:cs="Times New Roman"/>
          <w:color w:val="121212"/>
          <w:sz w:val="22"/>
          <w:szCs w:val="22"/>
        </w:rPr>
        <w:fldChar w:fldCharType="end"/>
      </w:r>
      <w:bookmarkEnd w:id="0"/>
    </w:p>
    <w:p w14:paraId="281D0207" w14:textId="77777777" w:rsidR="00755A0E" w:rsidRPr="0094029E" w:rsidRDefault="00F80267" w:rsidP="00F0790E">
      <w:pPr>
        <w:spacing w:line="360" w:lineRule="auto"/>
        <w:rPr>
          <w:rFonts w:cs="Times New Roman"/>
          <w:sz w:val="22"/>
          <w:szCs w:val="22"/>
        </w:rPr>
      </w:pPr>
      <w:r w:rsidRPr="0094029E">
        <w:rPr>
          <w:rFonts w:cs="Times New Roman"/>
          <w:noProof/>
          <w:sz w:val="22"/>
          <w:szCs w:val="22"/>
          <w:lang w:bidi="ar-SA"/>
        </w:rPr>
        <mc:AlternateContent>
          <mc:Choice Requires="wps">
            <w:drawing>
              <wp:anchor distT="0" distB="0" distL="114300" distR="114300" simplePos="0" relativeHeight="251657216" behindDoc="0" locked="0" layoutInCell="1" allowOverlap="1" wp14:anchorId="40F3C670" wp14:editId="3262A9CB">
                <wp:simplePos x="0" y="0"/>
                <wp:positionH relativeFrom="margin">
                  <wp:align>right</wp:align>
                </wp:positionH>
                <wp:positionV relativeFrom="paragraph">
                  <wp:posOffset>50263</wp:posOffset>
                </wp:positionV>
                <wp:extent cx="6084423" cy="22518"/>
                <wp:effectExtent l="0" t="0" r="31115" b="34925"/>
                <wp:wrapNone/>
                <wp:docPr id="2"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084423" cy="2251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4DC3B98" id="Line 2" o:spid="_x0000_s1026" style="position:absolute;flip:y;z-index:25165721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 from="427.9pt,3.95pt" to="907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">
                <w10:wrap anchorx="margin"/>
              </v:line>
            </w:pict>
          </mc:Fallback>
        </mc:AlternateContent>
      </w:r>
    </w:p>
    <w:p w14:paraId="09706BB5" w14:textId="5FDCD620" w:rsidR="00286856" w:rsidRPr="0094029E" w:rsidRDefault="00980355" w:rsidP="00980355">
      <w:pPr>
        <w:tabs>
          <w:tab w:val="center" w:pos="4819"/>
          <w:tab w:val="right" w:pos="9638"/>
        </w:tabs>
        <w:spacing w:line="360" w:lineRule="auto"/>
        <w:outlineLvl w:val="0"/>
        <w:rPr>
          <w:rFonts w:cs="Times New Roman"/>
          <w:b/>
          <w:bCs/>
          <w:sz w:val="22"/>
          <w:szCs w:val="22"/>
        </w:rPr>
      </w:pPr>
      <w:r>
        <w:rPr>
          <w:rFonts w:cs="Times New Roman"/>
          <w:b/>
          <w:bCs/>
          <w:sz w:val="22"/>
          <w:szCs w:val="22"/>
        </w:rPr>
        <w:tab/>
      </w:r>
      <w:r w:rsidR="00F638B0" w:rsidRPr="0094029E">
        <w:rPr>
          <w:rFonts w:cs="Times New Roman"/>
          <w:b/>
          <w:bCs/>
          <w:sz w:val="22"/>
          <w:szCs w:val="22"/>
        </w:rPr>
        <w:t>Abstract</w:t>
      </w:r>
      <w:r>
        <w:rPr>
          <w:rFonts w:cs="Times New Roman"/>
          <w:b/>
          <w:bCs/>
          <w:sz w:val="22"/>
          <w:szCs w:val="22"/>
        </w:rPr>
        <w:tab/>
      </w:r>
    </w:p>
    <w:p w14:paraId="4D876CF7" w14:textId="77777777" w:rsidR="00286856" w:rsidRPr="0094029E" w:rsidRDefault="00286856" w:rsidP="006074D0">
      <w:pPr>
        <w:rPr>
          <w:rFonts w:cs="Times New Roman"/>
        </w:rPr>
      </w:pPr>
    </w:p>
    <w:p w14:paraId="387E1631" w14:textId="73A239F8" w:rsidR="006074D0" w:rsidRPr="0094029E" w:rsidRDefault="00300369" w:rsidP="00300369">
      <w:pPr>
        <w:autoSpaceDE w:val="0"/>
        <w:autoSpaceDN w:val="0"/>
        <w:adjustRightInd w:val="0"/>
        <w:spacing w:line="360" w:lineRule="auto"/>
        <w:ind w:firstLine="567"/>
        <w:jc w:val="both"/>
        <w:rPr>
          <w:rFonts w:eastAsia="MyriadPro-Light" w:cs="Times New Roman"/>
          <w:sz w:val="22"/>
          <w:szCs w:val="22"/>
        </w:rPr>
      </w:pPr>
      <w:r w:rsidRPr="00300369">
        <w:rPr>
          <w:rFonts w:eastAsia="MyriadPro-Light" w:cs="Times New Roman"/>
          <w:sz w:val="22"/>
          <w:szCs w:val="22"/>
        </w:rPr>
        <w:t xml:space="preserve">The rise of e-commerce platforms in Thailand has transformed shopping habits, where product reviews influence purchasing decisions. This research aims to propose a machine learning model that predicts the helpfulness scores of reviews, enabling efficient sorting and display to customers based on their levels of helpfulness, saving time and facilitating informed choices. In order to overcome the absence of a dataset for training the model, we implemented a dataset creation methodology specifically designed for reviews in Thai, addressing the lack of available data in </w:t>
      </w:r>
      <w:r w:rsidR="00B05964">
        <w:rPr>
          <w:rFonts w:eastAsia="MyriadPro-Light" w:cs="Times New Roman"/>
          <w:sz w:val="22"/>
          <w:szCs w:val="22"/>
        </w:rPr>
        <w:t>Thai</w:t>
      </w:r>
      <w:r w:rsidRPr="00300369">
        <w:rPr>
          <w:rFonts w:eastAsia="MyriadPro-Light" w:cs="Times New Roman"/>
          <w:sz w:val="22"/>
          <w:szCs w:val="22"/>
        </w:rPr>
        <w:t xml:space="preserve"> language.</w:t>
      </w:r>
      <w:r>
        <w:rPr>
          <w:rFonts w:eastAsia="MyriadPro-Light" w:cs="Times New Roman"/>
          <w:sz w:val="22"/>
          <w:szCs w:val="22"/>
        </w:rPr>
        <w:t xml:space="preserve"> </w:t>
      </w:r>
      <w:r w:rsidR="00894176" w:rsidRPr="00894176">
        <w:rPr>
          <w:rFonts w:eastAsia="MyriadPro-Light" w:cs="Times New Roman"/>
          <w:sz w:val="22"/>
          <w:szCs w:val="22"/>
        </w:rPr>
        <w:t>The pre-trained RoBERTa model is chosen based on its lowest MAE during cross-validation, demonstrating superior accuracy compared to alternative models, and its reliable performance on the test set validates its ability to make accurate predictions for unseen data.</w:t>
      </w:r>
      <w:r w:rsidR="00894176">
        <w:rPr>
          <w:rFonts w:eastAsia="MyriadPro-Light" w:cs="Times New Roman"/>
          <w:sz w:val="22"/>
          <w:szCs w:val="22"/>
        </w:rPr>
        <w:t xml:space="preserve"> </w:t>
      </w:r>
      <w:r w:rsidRPr="00300369">
        <w:rPr>
          <w:rFonts w:eastAsia="MyriadPro-Light" w:cs="Times New Roman"/>
          <w:sz w:val="22"/>
          <w:szCs w:val="22"/>
        </w:rPr>
        <w:t>Furthermore, the implemented model significantly improves the review sorting order on an e-commerce platform, as indicated by participants who rated the implemented system higher in terms of perceived accuracy, requiring less user effort, and fostering greater user loyalty compared to the platform's baseline</w:t>
      </w:r>
      <w:r w:rsidR="006074D0" w:rsidRPr="0094029E">
        <w:rPr>
          <w:rFonts w:eastAsia="MyriadPro-Light" w:cs="Times New Roman"/>
          <w:sz w:val="22"/>
          <w:szCs w:val="22"/>
        </w:rPr>
        <w:t>. These findings highlight the effectiveness of the implemented model in enhancing the user experience and assisting users in making informed decisions based on helpful reviews.</w:t>
      </w:r>
    </w:p>
    <w:p w14:paraId="4B67A7D5" w14:textId="77777777" w:rsidR="006074D0" w:rsidRPr="0094029E" w:rsidRDefault="006074D0" w:rsidP="006074D0">
      <w:pPr>
        <w:autoSpaceDE w:val="0"/>
        <w:autoSpaceDN w:val="0"/>
        <w:adjustRightInd w:val="0"/>
        <w:spacing w:line="360" w:lineRule="auto"/>
        <w:jc w:val="both"/>
        <w:rPr>
          <w:rFonts w:eastAsia="MyriadPro-Light" w:cs="Times New Roman"/>
          <w:sz w:val="22"/>
          <w:szCs w:val="22"/>
        </w:rPr>
      </w:pPr>
    </w:p>
    <w:p w14:paraId="142B934A" w14:textId="3D501D46" w:rsidR="007E2BBD" w:rsidRPr="0027404E" w:rsidRDefault="006074D0" w:rsidP="0027404E">
      <w:pPr>
        <w:autoSpaceDE w:val="0"/>
        <w:autoSpaceDN w:val="0"/>
        <w:adjustRightInd w:val="0"/>
        <w:spacing w:line="360" w:lineRule="auto"/>
        <w:jc w:val="thaiDistribute"/>
        <w:rPr>
          <w:rFonts w:eastAsia="MyriadPro-Light" w:cs="Times New Roman"/>
          <w:sz w:val="22"/>
          <w:szCs w:val="22"/>
        </w:rPr>
      </w:pPr>
      <w:r w:rsidRPr="0094029E">
        <w:rPr>
          <w:rFonts w:eastAsia="MyriadPro-Light" w:cs="Times New Roman"/>
          <w:b/>
          <w:bCs/>
          <w:sz w:val="22"/>
          <w:szCs w:val="22"/>
        </w:rPr>
        <w:t xml:space="preserve">Keywords: </w:t>
      </w:r>
      <w:r w:rsidR="00300369">
        <w:rPr>
          <w:rFonts w:eastAsia="MyriadPro-Light" w:cs="Times New Roman"/>
          <w:sz w:val="22"/>
          <w:szCs w:val="22"/>
        </w:rPr>
        <w:t>H</w:t>
      </w:r>
      <w:r w:rsidRPr="0094029E">
        <w:rPr>
          <w:rFonts w:eastAsia="MyriadPro-Light" w:cs="Times New Roman"/>
          <w:sz w:val="22"/>
          <w:szCs w:val="22"/>
        </w:rPr>
        <w:t>elpfulness</w:t>
      </w:r>
      <w:r w:rsidRPr="0094029E">
        <w:rPr>
          <w:rFonts w:eastAsia="MyriadPro-Light" w:cs="Times New Roman"/>
          <w:sz w:val="22"/>
          <w:szCs w:val="22"/>
          <w:cs/>
        </w:rPr>
        <w:t xml:space="preserve"> </w:t>
      </w:r>
      <w:r w:rsidRPr="0094029E">
        <w:rPr>
          <w:rFonts w:eastAsia="MyriadPro-Light" w:cs="Times New Roman"/>
          <w:sz w:val="22"/>
          <w:szCs w:val="22"/>
        </w:rPr>
        <w:t xml:space="preserve">prediction, </w:t>
      </w:r>
      <w:r w:rsidR="00300369">
        <w:rPr>
          <w:rFonts w:eastAsia="MyriadPro-Light" w:cs="Times New Roman"/>
          <w:sz w:val="22"/>
          <w:szCs w:val="22"/>
        </w:rPr>
        <w:t>H</w:t>
      </w:r>
      <w:r w:rsidRPr="0094029E">
        <w:rPr>
          <w:rFonts w:eastAsia="MyriadPro-Light" w:cs="Times New Roman"/>
          <w:sz w:val="22"/>
          <w:szCs w:val="22"/>
        </w:rPr>
        <w:t xml:space="preserve">uman annotate, </w:t>
      </w:r>
      <w:r w:rsidR="00300369">
        <w:rPr>
          <w:rFonts w:eastAsia="MyriadPro-Light" w:cs="Times New Roman"/>
          <w:sz w:val="22"/>
          <w:szCs w:val="22"/>
        </w:rPr>
        <w:t>M</w:t>
      </w:r>
      <w:r w:rsidRPr="0094029E">
        <w:rPr>
          <w:rFonts w:eastAsia="MyriadPro-Light" w:cs="Times New Roman"/>
          <w:sz w:val="22"/>
          <w:szCs w:val="22"/>
        </w:rPr>
        <w:t>achine learning, Thai NLP</w:t>
      </w:r>
      <w:r w:rsidR="00300369">
        <w:rPr>
          <w:rFonts w:eastAsia="MyriadPro-Light" w:cs="Times New Roman"/>
          <w:sz w:val="22"/>
          <w:szCs w:val="22"/>
        </w:rPr>
        <w:t xml:space="preserve"> </w:t>
      </w:r>
    </w:p>
    <w:p w14:paraId="291C6C3C" w14:textId="77777777" w:rsidR="007E2BBD" w:rsidRPr="0094029E" w:rsidRDefault="007E2BBD" w:rsidP="006074D0">
      <w:pPr>
        <w:autoSpaceDE w:val="0"/>
        <w:autoSpaceDN w:val="0"/>
        <w:adjustRightInd w:val="0"/>
        <w:spacing w:line="360" w:lineRule="auto"/>
        <w:jc w:val="both"/>
        <w:rPr>
          <w:rFonts w:cs="Times New Roman"/>
          <w:i/>
          <w:iCs/>
          <w:sz w:val="22"/>
          <w:szCs w:val="22"/>
        </w:rPr>
      </w:pPr>
    </w:p>
    <w:p w14:paraId="3957854D" w14:textId="77777777" w:rsidR="006074D0" w:rsidRPr="0094029E" w:rsidRDefault="006074D0" w:rsidP="006074D0">
      <w:pPr>
        <w:spacing w:line="360" w:lineRule="auto"/>
        <w:outlineLvl w:val="0"/>
        <w:rPr>
          <w:rFonts w:cs="Times New Roman"/>
          <w:b/>
          <w:bCs/>
          <w:sz w:val="22"/>
          <w:szCs w:val="22"/>
        </w:rPr>
      </w:pPr>
      <w:r w:rsidRPr="0094029E">
        <w:rPr>
          <w:rFonts w:cs="Times New Roman"/>
          <w:b/>
          <w:bCs/>
          <w:sz w:val="22"/>
          <w:szCs w:val="22"/>
        </w:rPr>
        <w:t>1. Introduction</w:t>
      </w:r>
    </w:p>
    <w:p w14:paraId="164A39C6" w14:textId="242A69BB" w:rsidR="006074D0" w:rsidRPr="0094029E" w:rsidRDefault="006074D0" w:rsidP="006074D0">
      <w:pPr>
        <w:spacing w:line="360" w:lineRule="auto"/>
        <w:ind w:firstLine="567"/>
        <w:jc w:val="thaiDistribute"/>
        <w:rPr>
          <w:rFonts w:cs="Times New Roman"/>
          <w:sz w:val="22"/>
          <w:szCs w:val="24"/>
        </w:rPr>
      </w:pPr>
      <w:r w:rsidRPr="0094029E">
        <w:rPr>
          <w:rFonts w:cs="Times New Roman"/>
          <w:sz w:val="22"/>
          <w:szCs w:val="24"/>
        </w:rPr>
        <w:t xml:space="preserve">The rise of e-commerce platforms like Shopee and Lazada has completely transformed how people in Thailand shop, leading to significant growth in the online market. </w:t>
      </w:r>
      <w:r w:rsidR="00D21EB3" w:rsidRPr="0094029E">
        <w:rPr>
          <w:rFonts w:cs="Times New Roman"/>
          <w:sz w:val="22"/>
          <w:szCs w:val="24"/>
        </w:rPr>
        <w:t>These platforms offer convenience and a wide range of products. A key feature is the ability to read product reviews, which greatly influence purchasing decisions</w:t>
      </w:r>
      <w:r w:rsidRPr="0094029E">
        <w:rPr>
          <w:rFonts w:cs="Times New Roman"/>
          <w:sz w:val="22"/>
          <w:szCs w:val="24"/>
        </w:rPr>
        <w:t xml:space="preserve">. </w:t>
      </w:r>
      <w:r w:rsidR="00D21EB3" w:rsidRPr="0094029E">
        <w:rPr>
          <w:rFonts w:cs="Times New Roman"/>
          <w:sz w:val="22"/>
          <w:szCs w:val="24"/>
        </w:rPr>
        <w:t>Thai consumers trust fellow customers' opinions when evaluating product quality, features, and satisfaction. Reviews build trust in online shopping, reducing the risks of buying unseen items. Market reports confirm the significant impact of reviews on consumer behavior. As the Thai e-commerce market grows, reliance on product reviews for informed decision-making will continue, allowing Thai shoppers to confidently enjoy online shopping's benefits.</w:t>
      </w:r>
    </w:p>
    <w:p w14:paraId="38972E08" w14:textId="77777777" w:rsidR="006074D0" w:rsidRPr="0094029E" w:rsidRDefault="006074D0" w:rsidP="006074D0">
      <w:pPr>
        <w:spacing w:line="360" w:lineRule="auto"/>
        <w:ind w:firstLine="567"/>
        <w:jc w:val="thaiDistribute"/>
        <w:rPr>
          <w:rFonts w:cs="Times New Roman"/>
          <w:sz w:val="22"/>
          <w:szCs w:val="24"/>
        </w:rPr>
      </w:pPr>
      <w:r w:rsidRPr="0094029E">
        <w:rPr>
          <w:rFonts w:cs="Times New Roman"/>
          <w:sz w:val="22"/>
          <w:szCs w:val="24"/>
        </w:rPr>
        <w:t xml:space="preserve">Among all the groups of products sold on these platforms, IT gadgets are particularly popular and highly demanded in the marketing industry. However, these IT products can vary significantly in their usage characteristics, and they have specific quality indicators or descriptions that can pose a challenge for consumers. This variation makes it difficult for consumers to make informed purchase decisions based on the </w:t>
      </w:r>
      <w:r w:rsidRPr="0094029E">
        <w:rPr>
          <w:rFonts w:cs="Times New Roman"/>
          <w:sz w:val="22"/>
          <w:szCs w:val="24"/>
        </w:rPr>
        <w:lastRenderedPageBreak/>
        <w:t>product descriptions provided. As a result, consumers who read reviews may need to spend a lot of time reading a large number of reviews to find good ones that can help them make purchase decisions, especially for consumers who are not knowledgeable in the IT product group. In addition, they may also receive unreliable reviews, which further results in buyers losing confidence in purchasing those products.</w:t>
      </w:r>
    </w:p>
    <w:p w14:paraId="1ACDBF3A" w14:textId="7376AA55" w:rsidR="006074D0" w:rsidRPr="0094029E" w:rsidRDefault="00D21EB3" w:rsidP="006074D0">
      <w:pPr>
        <w:spacing w:line="360" w:lineRule="auto"/>
        <w:ind w:firstLine="567"/>
        <w:jc w:val="thaiDistribute"/>
        <w:rPr>
          <w:rFonts w:cs="Times New Roman"/>
          <w:sz w:val="22"/>
          <w:szCs w:val="24"/>
        </w:rPr>
      </w:pPr>
      <w:r w:rsidRPr="0094029E">
        <w:rPr>
          <w:rFonts w:cs="Times New Roman"/>
          <w:sz w:val="22"/>
          <w:szCs w:val="24"/>
        </w:rPr>
        <w:t>One solution to tackle time-consuming review reading is to use machine learning to sort reviews based on their helpfulness score.</w:t>
      </w:r>
      <w:r w:rsidR="006074D0" w:rsidRPr="0094029E">
        <w:rPr>
          <w:rFonts w:cs="Times New Roman"/>
          <w:sz w:val="22"/>
          <w:szCs w:val="24"/>
        </w:rPr>
        <w:t xml:space="preserve"> By doing so, readers can save time by avoid wasting time on irrelevant or unhelpful ones. However, the lack of a well-defined training dataset poses a significant hurdle in </w:t>
      </w:r>
      <w:r w:rsidR="003143B0">
        <w:rPr>
          <w:rFonts w:cs="Times New Roman"/>
          <w:sz w:val="22"/>
          <w:szCs w:val="24"/>
        </w:rPr>
        <w:t>this work</w:t>
      </w:r>
      <w:r w:rsidR="006074D0" w:rsidRPr="0094029E">
        <w:rPr>
          <w:rFonts w:cs="Times New Roman"/>
          <w:sz w:val="22"/>
          <w:szCs w:val="24"/>
        </w:rPr>
        <w:t xml:space="preserve">. </w:t>
      </w:r>
      <w:r w:rsidRPr="0094029E">
        <w:rPr>
          <w:rFonts w:cs="Times New Roman"/>
          <w:sz w:val="22"/>
          <w:szCs w:val="24"/>
        </w:rPr>
        <w:t>Existing studies have limited information on how they collected and labeled the data, making it difficult to generalize their findings. To address this issue, a complete training dataset specifically designed for Thai language and IT product reviews is necessary. This dataset would greatly assist in creating and assessing precise machine learning models, giving consumers more confidence when making purchasing choices.</w:t>
      </w:r>
    </w:p>
    <w:p w14:paraId="622DD123" w14:textId="2915CD41" w:rsidR="006074D0" w:rsidRPr="0094029E" w:rsidRDefault="006074D0" w:rsidP="00B6166A">
      <w:pPr>
        <w:spacing w:line="360" w:lineRule="auto"/>
        <w:ind w:firstLine="567"/>
        <w:jc w:val="thaiDistribute"/>
        <w:rPr>
          <w:rFonts w:cs="Times New Roman"/>
          <w:sz w:val="22"/>
          <w:szCs w:val="24"/>
        </w:rPr>
      </w:pPr>
      <w:r w:rsidRPr="0094029E">
        <w:rPr>
          <w:rFonts w:cs="Times New Roman"/>
          <w:sz w:val="22"/>
          <w:szCs w:val="24"/>
        </w:rPr>
        <w:t>In this study, a contribution will be made by developing a machine learning-based system to predict the helpfulness of product reviews in the Thai language. The aim is to utilize machine learning techniques to predict and sort reviews based on their helpfulness score. To achieve this, the need</w:t>
      </w:r>
      <w:r w:rsidR="003143B0">
        <w:rPr>
          <w:rFonts w:cs="Times New Roman"/>
          <w:sz w:val="22"/>
          <w:szCs w:val="24"/>
        </w:rPr>
        <w:t xml:space="preserve"> of</w:t>
      </w:r>
      <w:r w:rsidRPr="0094029E">
        <w:rPr>
          <w:rFonts w:cs="Times New Roman"/>
          <w:sz w:val="22"/>
          <w:szCs w:val="24"/>
        </w:rPr>
        <w:t xml:space="preserve"> </w:t>
      </w:r>
      <w:r w:rsidR="003143B0" w:rsidRPr="003143B0">
        <w:rPr>
          <w:rFonts w:cs="Times New Roman"/>
          <w:sz w:val="22"/>
          <w:szCs w:val="24"/>
        </w:rPr>
        <w:t>having a dedicated training dataset for product reviews in the Thai language</w:t>
      </w:r>
      <w:r w:rsidR="003143B0">
        <w:rPr>
          <w:rFonts w:cs="Times New Roman"/>
          <w:sz w:val="22"/>
          <w:szCs w:val="24"/>
        </w:rPr>
        <w:t xml:space="preserve"> </w:t>
      </w:r>
      <w:r w:rsidRPr="0094029E">
        <w:rPr>
          <w:rFonts w:cs="Times New Roman"/>
          <w:sz w:val="22"/>
          <w:szCs w:val="24"/>
        </w:rPr>
        <w:t xml:space="preserve">will be recognized. Therefore, another key contribution of this study will be the collection and creation of such a dataset comprising </w:t>
      </w:r>
      <w:r w:rsidR="00FB4B87">
        <w:rPr>
          <w:rFonts w:cs="Times New Roman"/>
          <w:sz w:val="22"/>
          <w:szCs w:val="24"/>
        </w:rPr>
        <w:t>helpful</w:t>
      </w:r>
      <w:r w:rsidRPr="0094029E">
        <w:rPr>
          <w:rFonts w:cs="Times New Roman"/>
          <w:sz w:val="22"/>
          <w:szCs w:val="24"/>
        </w:rPr>
        <w:t xml:space="preserve"> product reviews in Thai.</w:t>
      </w:r>
    </w:p>
    <w:p w14:paraId="774CC498" w14:textId="77777777" w:rsidR="006074D0" w:rsidRPr="0094029E" w:rsidRDefault="006074D0" w:rsidP="006074D0">
      <w:pPr>
        <w:autoSpaceDE w:val="0"/>
        <w:autoSpaceDN w:val="0"/>
        <w:adjustRightInd w:val="0"/>
        <w:spacing w:line="360" w:lineRule="auto"/>
        <w:jc w:val="both"/>
        <w:rPr>
          <w:rFonts w:cs="Times New Roman"/>
          <w:sz w:val="22"/>
          <w:szCs w:val="22"/>
        </w:rPr>
      </w:pPr>
    </w:p>
    <w:p w14:paraId="30D69A61" w14:textId="77777777" w:rsidR="006074D0" w:rsidRPr="0094029E" w:rsidRDefault="006074D0" w:rsidP="006074D0">
      <w:pPr>
        <w:spacing w:line="360" w:lineRule="auto"/>
        <w:jc w:val="thaiDistribute"/>
        <w:outlineLvl w:val="0"/>
        <w:rPr>
          <w:rFonts w:cs="Times New Roman"/>
          <w:b/>
          <w:bCs/>
          <w:sz w:val="22"/>
          <w:szCs w:val="22"/>
        </w:rPr>
      </w:pPr>
      <w:r w:rsidRPr="0094029E">
        <w:rPr>
          <w:rFonts w:cs="Times New Roman"/>
          <w:b/>
          <w:bCs/>
          <w:sz w:val="22"/>
          <w:szCs w:val="22"/>
        </w:rPr>
        <w:t>2. Objectives</w:t>
      </w:r>
    </w:p>
    <w:p w14:paraId="2A675842" w14:textId="68880CCD" w:rsidR="006074D0" w:rsidRPr="0094029E" w:rsidRDefault="006074D0" w:rsidP="006074D0">
      <w:pPr>
        <w:spacing w:line="360" w:lineRule="auto"/>
        <w:ind w:left="851" w:hanging="284"/>
        <w:jc w:val="thaiDistribute"/>
        <w:rPr>
          <w:rFonts w:cs="Times New Roman"/>
          <w:sz w:val="22"/>
          <w:szCs w:val="24"/>
        </w:rPr>
      </w:pPr>
      <w:r w:rsidRPr="0094029E">
        <w:rPr>
          <w:rFonts w:cs="Times New Roman"/>
          <w:sz w:val="22"/>
          <w:szCs w:val="24"/>
        </w:rPr>
        <w:t>1. To develop a machine learning</w:t>
      </w:r>
      <w:r w:rsidR="003143B0">
        <w:rPr>
          <w:rFonts w:cs="Times New Roman"/>
          <w:sz w:val="22"/>
          <w:szCs w:val="24"/>
        </w:rPr>
        <w:t xml:space="preserve"> model</w:t>
      </w:r>
      <w:r w:rsidRPr="0094029E">
        <w:rPr>
          <w:rFonts w:cs="Times New Roman"/>
          <w:sz w:val="22"/>
          <w:szCs w:val="24"/>
        </w:rPr>
        <w:t xml:space="preserve"> that effectively predict</w:t>
      </w:r>
      <w:r w:rsidR="003143B0">
        <w:rPr>
          <w:rFonts w:cs="Times New Roman"/>
          <w:sz w:val="22"/>
          <w:szCs w:val="24"/>
        </w:rPr>
        <w:t>s</w:t>
      </w:r>
      <w:r w:rsidRPr="0094029E">
        <w:rPr>
          <w:rFonts w:cs="Times New Roman"/>
          <w:sz w:val="22"/>
          <w:szCs w:val="24"/>
        </w:rPr>
        <w:t xml:space="preserve"> helpfulness score of product reviews written in Thai for IT products on an E-commerce platform</w:t>
      </w:r>
      <w:r w:rsidR="00FA5DDB">
        <w:rPr>
          <w:rFonts w:cs="Times New Roman"/>
          <w:sz w:val="22"/>
          <w:szCs w:val="24"/>
        </w:rPr>
        <w:t>.</w:t>
      </w:r>
    </w:p>
    <w:p w14:paraId="59B19871" w14:textId="26BAD4F2" w:rsidR="006074D0" w:rsidRPr="0094029E" w:rsidRDefault="006074D0" w:rsidP="006074D0">
      <w:pPr>
        <w:spacing w:line="360" w:lineRule="auto"/>
        <w:ind w:left="851" w:hanging="284"/>
        <w:jc w:val="thaiDistribute"/>
        <w:rPr>
          <w:rFonts w:cs="Times New Roman"/>
          <w:sz w:val="22"/>
          <w:szCs w:val="24"/>
        </w:rPr>
      </w:pPr>
      <w:r w:rsidRPr="0094029E">
        <w:rPr>
          <w:rFonts w:cs="Times New Roman"/>
          <w:sz w:val="22"/>
          <w:szCs w:val="24"/>
        </w:rPr>
        <w:t xml:space="preserve">2. To </w:t>
      </w:r>
      <w:bookmarkStart w:id="1" w:name="_Hlk135876220"/>
      <w:r w:rsidRPr="0094029E">
        <w:rPr>
          <w:rFonts w:cs="Times New Roman"/>
          <w:sz w:val="22"/>
          <w:szCs w:val="24"/>
        </w:rPr>
        <w:t>create a dataset of helpful product reviews in Thai Language for the IT product groups</w:t>
      </w:r>
      <w:bookmarkEnd w:id="1"/>
      <w:r w:rsidR="00FA5DDB">
        <w:rPr>
          <w:rFonts w:cs="Times New Roman"/>
          <w:sz w:val="22"/>
          <w:szCs w:val="24"/>
        </w:rPr>
        <w:t>.</w:t>
      </w:r>
    </w:p>
    <w:p w14:paraId="4C4D72C8" w14:textId="77777777" w:rsidR="006074D0" w:rsidRPr="0094029E" w:rsidRDefault="006074D0" w:rsidP="006074D0">
      <w:pPr>
        <w:autoSpaceDE w:val="0"/>
        <w:autoSpaceDN w:val="0"/>
        <w:adjustRightInd w:val="0"/>
        <w:spacing w:line="360" w:lineRule="auto"/>
        <w:jc w:val="both"/>
        <w:rPr>
          <w:rFonts w:cs="Times New Roman"/>
          <w:sz w:val="22"/>
          <w:szCs w:val="22"/>
        </w:rPr>
      </w:pPr>
    </w:p>
    <w:p w14:paraId="1408BEAA" w14:textId="77777777" w:rsidR="006074D0" w:rsidRPr="0094029E" w:rsidRDefault="006074D0" w:rsidP="006074D0">
      <w:pPr>
        <w:spacing w:line="360" w:lineRule="auto"/>
        <w:jc w:val="thaiDistribute"/>
        <w:outlineLvl w:val="0"/>
        <w:rPr>
          <w:rFonts w:cs="Times New Roman"/>
          <w:b/>
          <w:bCs/>
          <w:sz w:val="22"/>
          <w:szCs w:val="22"/>
        </w:rPr>
      </w:pPr>
      <w:r w:rsidRPr="0094029E">
        <w:rPr>
          <w:rFonts w:cs="Times New Roman"/>
          <w:b/>
          <w:bCs/>
          <w:sz w:val="22"/>
          <w:szCs w:val="22"/>
        </w:rPr>
        <w:t>3. Literature Review</w:t>
      </w:r>
    </w:p>
    <w:p w14:paraId="188E6C17" w14:textId="77777777" w:rsidR="006074D0" w:rsidRPr="00FA5DDB" w:rsidRDefault="006074D0" w:rsidP="006074D0">
      <w:pPr>
        <w:spacing w:line="360" w:lineRule="auto"/>
        <w:ind w:firstLine="567"/>
        <w:jc w:val="thaiDistribute"/>
        <w:outlineLvl w:val="1"/>
        <w:rPr>
          <w:rFonts w:cs="Times New Roman"/>
          <w:b/>
          <w:bCs/>
          <w:sz w:val="22"/>
          <w:szCs w:val="24"/>
        </w:rPr>
      </w:pPr>
      <w:r w:rsidRPr="00FA5DDB">
        <w:rPr>
          <w:rFonts w:cs="Times New Roman"/>
          <w:b/>
          <w:bCs/>
          <w:sz w:val="22"/>
          <w:szCs w:val="24"/>
        </w:rPr>
        <w:t>3.1 Helpfulness Prediction on Product Review</w:t>
      </w:r>
      <w:r w:rsidRPr="00FA5DDB">
        <w:rPr>
          <w:rFonts w:cs="Times New Roman"/>
          <w:b/>
          <w:bCs/>
          <w:sz w:val="22"/>
          <w:szCs w:val="24"/>
          <w:cs/>
        </w:rPr>
        <w:t xml:space="preserve"> </w:t>
      </w:r>
    </w:p>
    <w:p w14:paraId="20A6C38D" w14:textId="063E23D0" w:rsidR="00411863" w:rsidRDefault="0094029E" w:rsidP="009F384E">
      <w:pPr>
        <w:spacing w:line="360" w:lineRule="auto"/>
        <w:ind w:firstLine="567"/>
        <w:jc w:val="thaiDistribute"/>
        <w:rPr>
          <w:rFonts w:cs="Times New Roman"/>
          <w:sz w:val="22"/>
          <w:szCs w:val="24"/>
        </w:rPr>
      </w:pPr>
      <w:r w:rsidRPr="009F384E">
        <w:rPr>
          <w:rFonts w:cs="Times New Roman"/>
          <w:sz w:val="22"/>
          <w:szCs w:val="24"/>
        </w:rPr>
        <w:t xml:space="preserve">The prediction of the helpfulness of product reviews </w:t>
      </w:r>
      <w:r w:rsidR="009F384E" w:rsidRPr="009F384E">
        <w:rPr>
          <w:rFonts w:cs="Times New Roman"/>
          <w:sz w:val="22"/>
          <w:szCs w:val="24"/>
        </w:rPr>
        <w:t>gained</w:t>
      </w:r>
      <w:r w:rsidRPr="009F384E">
        <w:rPr>
          <w:rFonts w:cs="Times New Roman"/>
          <w:sz w:val="22"/>
          <w:szCs w:val="24"/>
        </w:rPr>
        <w:t xml:space="preserve"> significant attention in the literature. Researchers have approached this task using supervised learning techniques, which involve training models on labeled data where the helpfulness of reviews is explicitly provided. They utilized various techniques to establish the correlation between review attributes and their level of helpfulness. </w:t>
      </w:r>
      <w:r w:rsidR="006074D0" w:rsidRPr="009F384E">
        <w:rPr>
          <w:rFonts w:cs="Times New Roman"/>
          <w:sz w:val="22"/>
          <w:szCs w:val="24"/>
        </w:rPr>
        <w:t xml:space="preserve">For instance, Zhang, Y. and D. Zhang (2014), and </w:t>
      </w:r>
      <w:r w:rsidR="00C7011F" w:rsidRPr="00C7011F">
        <w:rPr>
          <w:rFonts w:cs="Times New Roman"/>
          <w:sz w:val="22"/>
          <w:szCs w:val="24"/>
        </w:rPr>
        <w:t>Ngo-Ye et al</w:t>
      </w:r>
      <w:r w:rsidR="006074D0" w:rsidRPr="009F384E">
        <w:rPr>
          <w:rFonts w:cs="Times New Roman"/>
          <w:sz w:val="22"/>
          <w:szCs w:val="24"/>
        </w:rPr>
        <w:t xml:space="preserve"> (2014) developed a predictive model using SVM, Goswami, K., Y. Park, and C. Song (2017)</w:t>
      </w:r>
      <w:r w:rsidR="00411863" w:rsidRPr="009F384E">
        <w:rPr>
          <w:rFonts w:cs="Times New Roman"/>
          <w:sz w:val="22"/>
          <w:szCs w:val="24"/>
        </w:rPr>
        <w:t xml:space="preserve">, Olatunji et al. (2019), and </w:t>
      </w:r>
      <w:r w:rsidR="00411863" w:rsidRPr="009F384E">
        <w:rPr>
          <w:sz w:val="22"/>
          <w:szCs w:val="24"/>
        </w:rPr>
        <w:t>Kong et al. (2020)</w:t>
      </w:r>
      <w:r w:rsidR="006074D0" w:rsidRPr="009F384E">
        <w:rPr>
          <w:rFonts w:cs="Times New Roman"/>
          <w:sz w:val="22"/>
          <w:szCs w:val="24"/>
        </w:rPr>
        <w:t xml:space="preserve"> explored </w:t>
      </w:r>
      <w:r w:rsidR="00411863" w:rsidRPr="009F384E">
        <w:rPr>
          <w:rFonts w:cs="Times New Roman"/>
          <w:sz w:val="22"/>
          <w:szCs w:val="24"/>
        </w:rPr>
        <w:t>neural network algorithms for predicting product review helpfulness such DNN and CNN</w:t>
      </w:r>
      <w:r w:rsidR="006074D0" w:rsidRPr="009F384E">
        <w:rPr>
          <w:rFonts w:cs="Times New Roman"/>
          <w:sz w:val="22"/>
          <w:szCs w:val="24"/>
        </w:rPr>
        <w:t xml:space="preserve">. </w:t>
      </w:r>
      <w:r w:rsidR="001E082B" w:rsidRPr="009F384E">
        <w:rPr>
          <w:rFonts w:cs="Times New Roman"/>
          <w:sz w:val="22"/>
          <w:szCs w:val="24"/>
        </w:rPr>
        <w:t>Bilal &amp; Almazroi</w:t>
      </w:r>
      <w:r w:rsidR="001E082B" w:rsidRPr="009F384E">
        <w:rPr>
          <w:rFonts w:cs="Times New Roman"/>
          <w:sz w:val="22"/>
          <w:szCs w:val="24"/>
          <w:cs/>
        </w:rPr>
        <w:t xml:space="preserve"> </w:t>
      </w:r>
      <w:r w:rsidR="001E082B" w:rsidRPr="009F384E">
        <w:rPr>
          <w:rFonts w:cs="Times New Roman"/>
          <w:sz w:val="22"/>
          <w:szCs w:val="24"/>
        </w:rPr>
        <w:t>(2022)</w:t>
      </w:r>
      <w:r w:rsidR="00411863" w:rsidRPr="009F384E">
        <w:rPr>
          <w:rFonts w:cs="Times New Roman"/>
          <w:sz w:val="22"/>
          <w:szCs w:val="24"/>
        </w:rPr>
        <w:t xml:space="preserve"> used BERT a pre-trained model to predict helpful review</w:t>
      </w:r>
      <w:r w:rsidR="009F384E">
        <w:rPr>
          <w:rFonts w:cs="Times New Roman"/>
          <w:sz w:val="22"/>
          <w:szCs w:val="24"/>
        </w:rPr>
        <w:t>.</w:t>
      </w:r>
      <w:r w:rsidR="00411863" w:rsidRPr="009F384E">
        <w:rPr>
          <w:rFonts w:cs="Times New Roman"/>
          <w:sz w:val="22"/>
          <w:szCs w:val="24"/>
        </w:rPr>
        <w:t xml:space="preserve"> they pinpoint </w:t>
      </w:r>
      <w:r w:rsidR="009F384E">
        <w:rPr>
          <w:rFonts w:cs="Times New Roman"/>
          <w:sz w:val="22"/>
          <w:szCs w:val="24"/>
        </w:rPr>
        <w:t>difficulty</w:t>
      </w:r>
      <w:r w:rsidR="00411863" w:rsidRPr="009F384E">
        <w:rPr>
          <w:rFonts w:cs="Times New Roman"/>
          <w:sz w:val="22"/>
          <w:szCs w:val="24"/>
        </w:rPr>
        <w:t xml:space="preserve"> </w:t>
      </w:r>
      <w:r w:rsidR="009F384E">
        <w:rPr>
          <w:rFonts w:cs="Times New Roman"/>
          <w:sz w:val="22"/>
          <w:szCs w:val="24"/>
        </w:rPr>
        <w:t xml:space="preserve">of </w:t>
      </w:r>
      <w:r w:rsidR="00411863" w:rsidRPr="009F384E">
        <w:rPr>
          <w:rFonts w:cs="Times New Roman"/>
          <w:sz w:val="22"/>
          <w:szCs w:val="24"/>
        </w:rPr>
        <w:t>requir</w:t>
      </w:r>
      <w:r w:rsidR="009F384E">
        <w:rPr>
          <w:rFonts w:cs="Times New Roman"/>
          <w:sz w:val="22"/>
          <w:szCs w:val="24"/>
        </w:rPr>
        <w:t>ing</w:t>
      </w:r>
      <w:r w:rsidR="00411863" w:rsidRPr="009F384E">
        <w:rPr>
          <w:rFonts w:cs="Times New Roman"/>
          <w:sz w:val="22"/>
          <w:szCs w:val="24"/>
        </w:rPr>
        <w:t xml:space="preserve"> handcrafted or specialized pre-processing. </w:t>
      </w:r>
      <w:r w:rsidR="009F384E">
        <w:rPr>
          <w:rFonts w:cs="Times New Roman"/>
          <w:sz w:val="22"/>
          <w:szCs w:val="24"/>
        </w:rPr>
        <w:t>R</w:t>
      </w:r>
      <w:r w:rsidR="009F384E" w:rsidRPr="009F384E">
        <w:rPr>
          <w:rFonts w:cs="Times New Roman"/>
          <w:sz w:val="22"/>
          <w:szCs w:val="24"/>
        </w:rPr>
        <w:t>egarding the lack of literature on predictive helpful review in the Thai language context.</w:t>
      </w:r>
      <w:r w:rsidR="00411863" w:rsidRPr="009F384E">
        <w:rPr>
          <w:rFonts w:cs="Times New Roman"/>
          <w:sz w:val="22"/>
          <w:szCs w:val="24"/>
        </w:rPr>
        <w:t xml:space="preserve"> </w:t>
      </w:r>
      <w:r w:rsidR="009F384E" w:rsidRPr="009F384E">
        <w:rPr>
          <w:rFonts w:cs="Times New Roman"/>
          <w:sz w:val="22"/>
          <w:szCs w:val="24"/>
        </w:rPr>
        <w:t>However,</w:t>
      </w:r>
      <w:r w:rsidR="00411863" w:rsidRPr="009F384E">
        <w:rPr>
          <w:rFonts w:cs="Times New Roman"/>
          <w:sz w:val="22"/>
          <w:szCs w:val="24"/>
        </w:rPr>
        <w:t xml:space="preserve"> </w:t>
      </w:r>
      <w:r w:rsidR="009F384E">
        <w:rPr>
          <w:rFonts w:cs="Times New Roman"/>
          <w:sz w:val="22"/>
          <w:szCs w:val="24"/>
        </w:rPr>
        <w:t>there have been</w:t>
      </w:r>
      <w:r w:rsidR="00411863" w:rsidRPr="009F384E">
        <w:rPr>
          <w:rFonts w:cs="Times New Roman"/>
          <w:sz w:val="22"/>
          <w:szCs w:val="24"/>
        </w:rPr>
        <w:t xml:space="preserve"> </w:t>
      </w:r>
      <w:r w:rsidR="009F384E">
        <w:rPr>
          <w:rFonts w:cs="Times New Roman"/>
          <w:sz w:val="22"/>
          <w:szCs w:val="24"/>
        </w:rPr>
        <w:t>papers</w:t>
      </w:r>
      <w:r w:rsidR="00411863" w:rsidRPr="009F384E">
        <w:rPr>
          <w:rFonts w:cs="Times New Roman"/>
          <w:sz w:val="22"/>
          <w:szCs w:val="24"/>
        </w:rPr>
        <w:t xml:space="preserve"> </w:t>
      </w:r>
      <w:r w:rsidR="009F384E">
        <w:rPr>
          <w:rFonts w:cs="Times New Roman"/>
          <w:sz w:val="22"/>
          <w:szCs w:val="24"/>
        </w:rPr>
        <w:t>explored</w:t>
      </w:r>
      <w:r w:rsidR="00411863" w:rsidRPr="009F384E">
        <w:rPr>
          <w:rFonts w:cs="Times New Roman"/>
          <w:sz w:val="22"/>
          <w:szCs w:val="24"/>
        </w:rPr>
        <w:t xml:space="preserve"> </w:t>
      </w:r>
      <w:r w:rsidR="009F384E" w:rsidRPr="009F384E">
        <w:rPr>
          <w:rFonts w:cs="Times New Roman"/>
          <w:sz w:val="22"/>
          <w:szCs w:val="24"/>
        </w:rPr>
        <w:t>Thai</w:t>
      </w:r>
      <w:r w:rsidR="00411863" w:rsidRPr="009F384E">
        <w:rPr>
          <w:rFonts w:cs="Times New Roman"/>
          <w:sz w:val="22"/>
          <w:szCs w:val="24"/>
        </w:rPr>
        <w:t xml:space="preserve"> NLP</w:t>
      </w:r>
      <w:r w:rsidR="009F384E" w:rsidRPr="009F384E">
        <w:rPr>
          <w:rFonts w:cs="Times New Roman"/>
          <w:sz w:val="22"/>
          <w:szCs w:val="24"/>
        </w:rPr>
        <w:t>.</w:t>
      </w:r>
      <w:r w:rsidR="00411863" w:rsidRPr="009F384E">
        <w:rPr>
          <w:rFonts w:cs="Times New Roman"/>
          <w:sz w:val="22"/>
          <w:szCs w:val="24"/>
        </w:rPr>
        <w:t xml:space="preserve"> Bowornlertsutee, P., &amp; Paireekreng, W. (2022) conducted sentiment analysis on product reviews using four different models, including Linear model, LSTM, SVM, and SGD. Mukta et al. </w:t>
      </w:r>
      <w:r w:rsidR="00411863" w:rsidRPr="009F384E">
        <w:rPr>
          <w:rFonts w:cs="Times New Roman"/>
          <w:sz w:val="22"/>
          <w:szCs w:val="24"/>
        </w:rPr>
        <w:lastRenderedPageBreak/>
        <w:t xml:space="preserve">(2020) </w:t>
      </w:r>
      <w:r w:rsidR="009F384E" w:rsidRPr="009F384E">
        <w:rPr>
          <w:rFonts w:cs="Times New Roman"/>
          <w:sz w:val="22"/>
          <w:szCs w:val="24"/>
        </w:rPr>
        <w:t xml:space="preserve">used decision tree to </w:t>
      </w:r>
      <w:r w:rsidR="00411863" w:rsidRPr="009F384E">
        <w:rPr>
          <w:rFonts w:cs="Times New Roman"/>
          <w:sz w:val="22"/>
          <w:szCs w:val="24"/>
        </w:rPr>
        <w:t>perform sentiment analysis on hotel reviews. Thetmueang, R., and Jirawichitchai, N. (2017) employed four classical models to classify five satisfaction levels of social reviews.</w:t>
      </w:r>
    </w:p>
    <w:p w14:paraId="5805B2BA" w14:textId="466009F6" w:rsidR="00C17CF3" w:rsidRPr="009F384E" w:rsidRDefault="00D9475A" w:rsidP="00FA5DDB">
      <w:pPr>
        <w:spacing w:line="360" w:lineRule="auto"/>
        <w:ind w:firstLine="567"/>
        <w:jc w:val="thaiDistribute"/>
        <w:rPr>
          <w:rFonts w:cs="Times New Roman"/>
          <w:sz w:val="22"/>
          <w:szCs w:val="24"/>
        </w:rPr>
      </w:pPr>
      <w:r w:rsidRPr="00D9475A">
        <w:rPr>
          <w:rFonts w:cs="Times New Roman"/>
          <w:sz w:val="22"/>
          <w:szCs w:val="24"/>
        </w:rPr>
        <w:t>The review of existing literature on predicting the helpfulness of product reviews highlights three major types of models: classical models, neural network algorithms, and pre-trained models. These three types of models should be considered for model selection in the study.</w:t>
      </w:r>
    </w:p>
    <w:p w14:paraId="5E03F968" w14:textId="221FBF78" w:rsidR="006074D0" w:rsidRPr="007176AC" w:rsidRDefault="006074D0" w:rsidP="006074D0">
      <w:pPr>
        <w:spacing w:line="360" w:lineRule="auto"/>
        <w:ind w:firstLine="567"/>
        <w:jc w:val="thaiDistribute"/>
        <w:outlineLvl w:val="1"/>
        <w:rPr>
          <w:rFonts w:cs="Times New Roman"/>
          <w:b/>
          <w:bCs/>
          <w:sz w:val="22"/>
          <w:szCs w:val="24"/>
        </w:rPr>
      </w:pPr>
      <w:r w:rsidRPr="007176AC">
        <w:rPr>
          <w:rFonts w:cs="Times New Roman"/>
          <w:b/>
          <w:bCs/>
          <w:sz w:val="22"/>
          <w:szCs w:val="24"/>
        </w:rPr>
        <w:t>3.2 Dataset Creation Methodology for Helpfulness Prediction</w:t>
      </w:r>
    </w:p>
    <w:p w14:paraId="338A7D93" w14:textId="26CFBBD2" w:rsidR="006074D0" w:rsidRPr="00C7011F" w:rsidRDefault="00C7011F" w:rsidP="00D9475A">
      <w:pPr>
        <w:spacing w:line="360" w:lineRule="auto"/>
        <w:ind w:firstLine="567"/>
        <w:jc w:val="thaiDistribute"/>
        <w:rPr>
          <w:rFonts w:cs="Times New Roman"/>
          <w:sz w:val="22"/>
          <w:szCs w:val="24"/>
        </w:rPr>
      </w:pPr>
      <w:r w:rsidRPr="00C7011F">
        <w:rPr>
          <w:rFonts w:cs="Times New Roman"/>
          <w:sz w:val="22"/>
          <w:szCs w:val="24"/>
        </w:rPr>
        <w:t xml:space="preserve">Various studies have explored the creation of datasets for predicting the helpfulness of product reviews. Factors that influence review helpfulness include credibility, content, and expression (Li et al., 2013). </w:t>
      </w:r>
      <w:r w:rsidR="00C17CF3">
        <w:rPr>
          <w:rFonts w:cs="Times New Roman"/>
          <w:sz w:val="22"/>
          <w:szCs w:val="24"/>
        </w:rPr>
        <w:t>C</w:t>
      </w:r>
      <w:r w:rsidR="006074D0" w:rsidRPr="00C7011F">
        <w:rPr>
          <w:rFonts w:cs="Times New Roman"/>
          <w:sz w:val="22"/>
          <w:szCs w:val="24"/>
        </w:rPr>
        <w:t xml:space="preserve">ontent factors, such readability, number of votes, and depth, including expertise, and credibility, have also been identified Almutairi et al., (2019), and Wu (2017). Additionally, factors such as product quality, sentiment, uncertainty, and product category have been considered Siering and Muntermann (2013), Barbosa and Moura (2016). To determine the helpfulness, human annotation is commonly used to capture user opinions due to the subjectivity and individual perspectives of the product reviews (Singh et al., 2017). This process can be challenging due to its time-consuming and resource-intensive nature. Passonneau and Carpenter (2008) and Snow et al. (2014) propose efficient methods for annotating natural language processing (NLP) tasks by crowdsourcing with non-expert workers from platforms like Amazon Mechanical Turk. They </w:t>
      </w:r>
      <w:r w:rsidRPr="00C7011F">
        <w:rPr>
          <w:rFonts w:cs="Times New Roman"/>
          <w:sz w:val="22"/>
          <w:szCs w:val="24"/>
        </w:rPr>
        <w:t>demonstrate that using non-expert labels can be as effective as using annotations from experts</w:t>
      </w:r>
      <w:r w:rsidR="006074D0" w:rsidRPr="00C7011F">
        <w:rPr>
          <w:rFonts w:cs="Times New Roman"/>
          <w:sz w:val="22"/>
          <w:szCs w:val="24"/>
        </w:rPr>
        <w:t xml:space="preserve">. </w:t>
      </w:r>
      <w:r w:rsidRPr="00C7011F">
        <w:rPr>
          <w:rFonts w:cs="Times New Roman"/>
          <w:sz w:val="22"/>
          <w:szCs w:val="24"/>
        </w:rPr>
        <w:t>They also suggest using label scores instead of binary labels during training.</w:t>
      </w:r>
    </w:p>
    <w:p w14:paraId="76E9FBCA" w14:textId="255C5313" w:rsidR="006074D0" w:rsidRPr="00C17CF3" w:rsidRDefault="006074D0" w:rsidP="00C17CF3">
      <w:pPr>
        <w:spacing w:line="360" w:lineRule="auto"/>
        <w:ind w:firstLine="567"/>
        <w:jc w:val="thaiDistribute"/>
        <w:rPr>
          <w:rFonts w:cs="Times New Roman"/>
          <w:sz w:val="22"/>
          <w:szCs w:val="24"/>
        </w:rPr>
      </w:pPr>
      <w:r w:rsidRPr="00C17CF3">
        <w:rPr>
          <w:rFonts w:cs="Times New Roman"/>
          <w:sz w:val="22"/>
          <w:szCs w:val="24"/>
        </w:rPr>
        <w:t xml:space="preserve">Currently, there is no study in create dataset in Thai for predict helpfulness in product review. </w:t>
      </w:r>
      <w:r w:rsidR="00C17CF3" w:rsidRPr="00C17CF3">
        <w:rPr>
          <w:rFonts w:cs="Times New Roman"/>
          <w:sz w:val="22"/>
          <w:szCs w:val="24"/>
        </w:rPr>
        <w:t xml:space="preserve">To bridge this gaps, comprehensive and well-defined datasets are crucial. Our research aims to address these challenges by collecting and creating a dataset of </w:t>
      </w:r>
      <w:r w:rsidR="00FB4B87">
        <w:rPr>
          <w:rFonts w:cs="Times New Roman"/>
          <w:sz w:val="22"/>
          <w:szCs w:val="24"/>
        </w:rPr>
        <w:t>helpful</w:t>
      </w:r>
      <w:r w:rsidR="00C17CF3" w:rsidRPr="00C17CF3">
        <w:rPr>
          <w:rFonts w:cs="Times New Roman"/>
          <w:sz w:val="22"/>
          <w:szCs w:val="24"/>
        </w:rPr>
        <w:t xml:space="preserve"> product reviews in the Thai language for IT products. This dataset will capture linguistic nuances and domain-specific characteristics, enabling accurate machine learning model to effectively predict and identify </w:t>
      </w:r>
      <w:r w:rsidR="00FB4B87">
        <w:rPr>
          <w:rFonts w:cs="Times New Roman"/>
          <w:sz w:val="22"/>
          <w:szCs w:val="24"/>
        </w:rPr>
        <w:t>helpful</w:t>
      </w:r>
      <w:r w:rsidR="00C17CF3" w:rsidRPr="00C17CF3">
        <w:rPr>
          <w:rFonts w:cs="Times New Roman"/>
          <w:sz w:val="22"/>
          <w:szCs w:val="24"/>
        </w:rPr>
        <w:t xml:space="preserve"> Thai IT gadget review.</w:t>
      </w:r>
    </w:p>
    <w:p w14:paraId="4885FB48" w14:textId="77777777" w:rsidR="006074D0" w:rsidRPr="0094029E" w:rsidRDefault="006074D0" w:rsidP="006074D0">
      <w:pPr>
        <w:spacing w:line="360" w:lineRule="auto"/>
        <w:jc w:val="thaiDistribute"/>
        <w:outlineLvl w:val="0"/>
        <w:rPr>
          <w:rFonts w:cs="Times New Roman"/>
          <w:b/>
          <w:bCs/>
          <w:sz w:val="22"/>
          <w:szCs w:val="22"/>
        </w:rPr>
      </w:pPr>
      <w:r w:rsidRPr="0094029E">
        <w:rPr>
          <w:rFonts w:cs="Times New Roman"/>
          <w:b/>
          <w:bCs/>
          <w:sz w:val="22"/>
          <w:szCs w:val="22"/>
        </w:rPr>
        <w:t>4. Methodology</w:t>
      </w:r>
    </w:p>
    <w:p w14:paraId="52727A71" w14:textId="55285DAA" w:rsidR="00926FE0" w:rsidRPr="0091572D" w:rsidRDefault="00926FE0" w:rsidP="00926FE0">
      <w:pPr>
        <w:spacing w:line="360" w:lineRule="auto"/>
        <w:ind w:firstLine="567"/>
        <w:jc w:val="thaiDistribute"/>
        <w:outlineLvl w:val="1"/>
        <w:rPr>
          <w:rFonts w:cs="Times New Roman"/>
          <w:sz w:val="22"/>
          <w:szCs w:val="24"/>
        </w:rPr>
      </w:pPr>
      <w:r w:rsidRPr="0091572D">
        <w:rPr>
          <w:rFonts w:cs="Times New Roman"/>
          <w:sz w:val="22"/>
          <w:szCs w:val="24"/>
        </w:rPr>
        <w:t>4.1 Data Collection</w:t>
      </w:r>
      <w:ins w:id="2" w:author="Sirinda Palahan" w:date="2023-05-27T09:11:00Z">
        <w:r w:rsidR="007176AC" w:rsidRPr="001B6A43">
          <w:rPr>
            <w:rFonts w:cs="Times New Roman"/>
            <w:sz w:val="22"/>
            <w:szCs w:val="24"/>
          </w:rPr>
          <w:t xml:space="preserve"> </w:t>
        </w:r>
      </w:ins>
    </w:p>
    <w:p w14:paraId="0CD01C51" w14:textId="77777777" w:rsidR="00926FE0" w:rsidRPr="0094029E" w:rsidRDefault="00926FE0" w:rsidP="00926FE0">
      <w:pPr>
        <w:spacing w:line="360" w:lineRule="auto"/>
        <w:ind w:firstLine="567"/>
        <w:jc w:val="thaiDistribute"/>
        <w:rPr>
          <w:rFonts w:cs="Times New Roman"/>
          <w:sz w:val="22"/>
          <w:szCs w:val="24"/>
        </w:rPr>
      </w:pPr>
      <w:r w:rsidRPr="0094029E">
        <w:rPr>
          <w:rFonts w:cs="Times New Roman"/>
          <w:sz w:val="22"/>
          <w:szCs w:val="24"/>
        </w:rPr>
        <w:t>The data collection methodology employed in this study utilized web scraping techniques to gather product reviews written in the Thai language from the renowned e-commerce platform, Shopee. The focus of the data collection was on five popular categories of IT products: smartwatches, keyboards and mice, speakers, earphones, and air purifiers. For each category, 240 reviews were collected, resulting in a total of 1,200 reviews. To ensure a fair representation of different opinions, 48 reviews were sampled from each set of 240 reviews, covering a range of ratings from 1 to 5 stars. This sampling strategy was designed to capture a diverse range of sentiments and viewpoints within the dataset. The scope of the data was explicitly limited to IT product reviews in the Thai language on Shopee. Data collection was specifically conducted from January 1, 2022, to April 30, 2023. The data scraped from each category was then filtered and pre-processed to collect the following fields: Review Time, Star Rating, and Review Text. These features are depicted in Figure 1.</w:t>
      </w:r>
    </w:p>
    <w:p w14:paraId="26DB0C0B" w14:textId="77777777" w:rsidR="00926FE0" w:rsidRPr="0094029E" w:rsidRDefault="00926FE0" w:rsidP="00926FE0">
      <w:pPr>
        <w:spacing w:line="360" w:lineRule="auto"/>
        <w:jc w:val="thaiDistribute"/>
        <w:rPr>
          <w:rFonts w:cs="Times New Roman"/>
          <w:b/>
          <w:bCs/>
          <w:sz w:val="22"/>
          <w:szCs w:val="24"/>
        </w:rPr>
      </w:pPr>
    </w:p>
    <w:p w14:paraId="3C69D9D0" w14:textId="77777777" w:rsidR="00926FE0" w:rsidRPr="0094029E" w:rsidRDefault="00926FE0" w:rsidP="00926FE0">
      <w:pPr>
        <w:spacing w:line="360" w:lineRule="auto"/>
        <w:jc w:val="center"/>
        <w:rPr>
          <w:rFonts w:cs="Times New Roman"/>
          <w:sz w:val="22"/>
          <w:szCs w:val="24"/>
        </w:rPr>
      </w:pPr>
      <w:r w:rsidRPr="0094029E">
        <w:rPr>
          <w:rFonts w:cs="Times New Roman"/>
          <w:noProof/>
          <w:sz w:val="22"/>
          <w:szCs w:val="24"/>
        </w:rPr>
        <w:lastRenderedPageBreak/>
        <w:drawing>
          <wp:inline distT="0" distB="0" distL="0" distR="0" wp14:anchorId="08FF7B8B" wp14:editId="4C332D4E">
            <wp:extent cx="4801878" cy="1348154"/>
            <wp:effectExtent l="0" t="0" r="0" b="4445"/>
            <wp:docPr id="18106895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0689541" name="Picture 1810689541"/>
                    <pic:cNvPicPr/>
                  </pic:nvPicPr>
                  <pic:blipFill rotWithShape="1">
                    <a:blip r:embed="rId8">
                      <a:extLst>
                        <a:ext uri="{28A0092B-C50C-407E-A947-70E740481C1C}">
                          <a14:useLocalDpi xmlns:a14="http://schemas.microsoft.com/office/drawing/2010/main" val="0"/>
                        </a:ext>
                      </a:extLst>
                    </a:blip>
                    <a:srcRect l="4986" t="-1" b="21400"/>
                    <a:stretch/>
                  </pic:blipFill>
                  <pic:spPr bwMode="auto">
                    <a:xfrm>
                      <a:off x="0" y="0"/>
                      <a:ext cx="4806311" cy="1349399"/>
                    </a:xfrm>
                    <a:prstGeom prst="rect">
                      <a:avLst/>
                    </a:prstGeom>
                    <a:ln>
                      <a:noFill/>
                    </a:ln>
                    <a:extLst>
                      <a:ext uri="{53640926-AAD7-44D8-BBD7-CCE9431645EC}">
                        <a14:shadowObscured xmlns:a14="http://schemas.microsoft.com/office/drawing/2010/main"/>
                      </a:ext>
                    </a:extLst>
                  </pic:spPr>
                </pic:pic>
              </a:graphicData>
            </a:graphic>
          </wp:inline>
        </w:drawing>
      </w:r>
    </w:p>
    <w:p w14:paraId="43D5D5E8" w14:textId="77777777" w:rsidR="00926FE0" w:rsidRPr="0094029E" w:rsidRDefault="00926FE0" w:rsidP="00926FE0">
      <w:pPr>
        <w:spacing w:line="360" w:lineRule="auto"/>
        <w:jc w:val="center"/>
        <w:rPr>
          <w:rFonts w:cs="Times New Roman"/>
          <w:sz w:val="22"/>
          <w:szCs w:val="24"/>
        </w:rPr>
      </w:pPr>
      <w:r w:rsidRPr="0094029E">
        <w:rPr>
          <w:rFonts w:cs="Times New Roman"/>
          <w:b/>
          <w:bCs/>
          <w:sz w:val="22"/>
          <w:szCs w:val="24"/>
        </w:rPr>
        <w:t xml:space="preserve">Figure 1 </w:t>
      </w:r>
      <w:r w:rsidRPr="0094029E">
        <w:rPr>
          <w:rFonts w:cs="Times New Roman"/>
          <w:sz w:val="22"/>
          <w:szCs w:val="24"/>
        </w:rPr>
        <w:t>Data Collection from Shopee</w:t>
      </w:r>
    </w:p>
    <w:p w14:paraId="7D7BFAD9" w14:textId="77777777" w:rsidR="00926FE0" w:rsidRPr="0094029E" w:rsidRDefault="00926FE0" w:rsidP="00926FE0">
      <w:pPr>
        <w:spacing w:line="360" w:lineRule="auto"/>
        <w:jc w:val="thaiDistribute"/>
        <w:rPr>
          <w:rFonts w:cs="Times New Roman"/>
          <w:sz w:val="22"/>
          <w:szCs w:val="24"/>
        </w:rPr>
      </w:pPr>
    </w:p>
    <w:p w14:paraId="1853414F" w14:textId="77777777" w:rsidR="00926FE0" w:rsidRPr="0094029E" w:rsidRDefault="00926FE0" w:rsidP="00926FE0">
      <w:pPr>
        <w:spacing w:line="360" w:lineRule="auto"/>
        <w:ind w:firstLine="567"/>
        <w:jc w:val="thaiDistribute"/>
        <w:outlineLvl w:val="1"/>
        <w:rPr>
          <w:rFonts w:cs="Times New Roman"/>
          <w:sz w:val="22"/>
          <w:szCs w:val="24"/>
        </w:rPr>
      </w:pPr>
      <w:r w:rsidRPr="0094029E">
        <w:rPr>
          <w:rFonts w:cs="Times New Roman"/>
          <w:sz w:val="22"/>
          <w:szCs w:val="24"/>
        </w:rPr>
        <w:t>4.2 Data Labeling</w:t>
      </w:r>
    </w:p>
    <w:p w14:paraId="4CFD2B85" w14:textId="77777777" w:rsidR="00926FE0" w:rsidRPr="0094029E" w:rsidDel="009324C1" w:rsidRDefault="00926FE0" w:rsidP="00926FE0">
      <w:pPr>
        <w:spacing w:line="360" w:lineRule="auto"/>
        <w:ind w:firstLine="567"/>
        <w:jc w:val="thaiDistribute"/>
        <w:rPr>
          <w:del w:id="3" w:author="Sirinda Palahan" w:date="2023-05-27T09:14:00Z"/>
          <w:rFonts w:cs="Times New Roman"/>
          <w:sz w:val="22"/>
          <w:szCs w:val="24"/>
        </w:rPr>
      </w:pPr>
      <w:r w:rsidRPr="0094029E">
        <w:rPr>
          <w:rFonts w:cs="Times New Roman"/>
          <w:sz w:val="22"/>
          <w:szCs w:val="24"/>
        </w:rPr>
        <w:t>Data labeling methodology refers to the process of assigning meaningful tags or annotations to raw data. This crucial step involves human annotators who meticulously review and interpret the data, ensuring accurate labeling. In our study, we followed the methodology outlined by Li et al. (2013). Each review was assessed based on three primary criteria: credibility, content, and expression. The credibility criterion focused on evaluating the trustworthiness, uncertainty, and reliability of the reviews. The content criterion aimed to assess the richness and depth of information provided in the reviews. Lastly, the expression criterion focused on assessing the mood and writing style of the reviewers. These criteria encompassed various aspects, including user sentiment, behavioral patterns, consistency. By considering these factors, we aimed to ensure a thorough analysis of the reviews.</w:t>
      </w:r>
    </w:p>
    <w:p w14:paraId="4720C1EA" w14:textId="77777777" w:rsidR="00926FE0" w:rsidRPr="0094029E" w:rsidRDefault="00926FE0" w:rsidP="009324C1">
      <w:pPr>
        <w:spacing w:line="360" w:lineRule="auto"/>
        <w:ind w:firstLine="567"/>
        <w:jc w:val="thaiDistribute"/>
        <w:rPr>
          <w:rFonts w:cs="Times New Roman"/>
          <w:sz w:val="22"/>
          <w:szCs w:val="24"/>
        </w:rPr>
      </w:pPr>
    </w:p>
    <w:p w14:paraId="277B7385" w14:textId="77777777" w:rsidR="00926FE0" w:rsidRPr="0094029E" w:rsidRDefault="00926FE0" w:rsidP="00926FE0">
      <w:pPr>
        <w:spacing w:line="360" w:lineRule="auto"/>
        <w:ind w:firstLine="567"/>
        <w:jc w:val="thaiDistribute"/>
        <w:rPr>
          <w:rFonts w:cs="Times New Roman"/>
          <w:sz w:val="22"/>
          <w:szCs w:val="24"/>
        </w:rPr>
      </w:pPr>
      <w:r w:rsidRPr="0094029E">
        <w:rPr>
          <w:rFonts w:cs="Times New Roman"/>
          <w:sz w:val="22"/>
          <w:szCs w:val="24"/>
        </w:rPr>
        <w:t>Our annotation methodology involved a scoring system based on a scale of 0 to 3 for each criterion. Each annotator assessed the credibility, content, and expression of the reviews and assigned a score reflecting the extent to which the criteria were met. A score of 0 indicated that the criterion was not evident or poorly represented in the review, while a score of 3 indicated a clear and substantial representation of the criterion. To determine the overall helpfulness of each review, we summed the scores assigned to credibility, content, and expression. This summation score ranged from 0 to 9, representing the overall perceived helpfulness of the review. This helpfulness score served as the target variable for the helpfulness prediction task, which aimed to predict the level of helpfulness based on the annotated criteria.</w:t>
      </w:r>
    </w:p>
    <w:p w14:paraId="460B85DD" w14:textId="77777777" w:rsidR="00926FE0" w:rsidRPr="0094029E" w:rsidRDefault="00926FE0" w:rsidP="00926FE0">
      <w:pPr>
        <w:spacing w:line="360" w:lineRule="auto"/>
        <w:jc w:val="thaiDistribute"/>
        <w:rPr>
          <w:rFonts w:cs="Times New Roman"/>
          <w:sz w:val="22"/>
          <w:szCs w:val="24"/>
        </w:rPr>
      </w:pPr>
    </w:p>
    <w:p w14:paraId="431B533D" w14:textId="77777777" w:rsidR="00926FE0" w:rsidRPr="0094029E" w:rsidRDefault="00926FE0" w:rsidP="00926FE0">
      <w:pPr>
        <w:spacing w:line="360" w:lineRule="auto"/>
        <w:ind w:firstLine="567"/>
        <w:jc w:val="thaiDistribute"/>
        <w:outlineLvl w:val="1"/>
        <w:rPr>
          <w:rFonts w:cs="Times New Roman"/>
          <w:sz w:val="22"/>
          <w:szCs w:val="24"/>
        </w:rPr>
      </w:pPr>
      <w:r w:rsidRPr="0094029E">
        <w:rPr>
          <w:rFonts w:cs="Times New Roman"/>
          <w:sz w:val="22"/>
          <w:szCs w:val="24"/>
        </w:rPr>
        <w:t>4.3 Data Preprocessing</w:t>
      </w:r>
    </w:p>
    <w:p w14:paraId="0A5530D7" w14:textId="3152427C" w:rsidR="00926FE0" w:rsidRPr="0094029E" w:rsidRDefault="00926FE0" w:rsidP="00926FE0">
      <w:pPr>
        <w:spacing w:line="360" w:lineRule="auto"/>
        <w:ind w:firstLine="567"/>
        <w:jc w:val="thaiDistribute"/>
        <w:rPr>
          <w:rFonts w:cs="Times New Roman"/>
          <w:sz w:val="22"/>
          <w:szCs w:val="24"/>
        </w:rPr>
      </w:pPr>
      <w:r w:rsidRPr="0094029E">
        <w:rPr>
          <w:rFonts w:cs="Times New Roman"/>
          <w:sz w:val="22"/>
          <w:szCs w:val="24"/>
        </w:rPr>
        <w:t>This section aims to provide the steps taken to clean and prepare the data for predicting the helpfulness of Thai reviews in the study. Data preprocessing is considered essential for enhancing the accuracy of the predictive model</w:t>
      </w:r>
      <w:del w:id="4" w:author="Sirinda Palahan" w:date="2023-05-27T09:30:00Z">
        <w:r w:rsidRPr="0094029E" w:rsidDel="0091572D">
          <w:rPr>
            <w:rFonts w:cs="Times New Roman"/>
            <w:sz w:val="22"/>
            <w:szCs w:val="24"/>
          </w:rPr>
          <w:delText>.</w:delText>
        </w:r>
      </w:del>
      <w:r w:rsidRPr="0094029E">
        <w:rPr>
          <w:rFonts w:cs="Times New Roman"/>
          <w:sz w:val="22"/>
          <w:szCs w:val="24"/>
        </w:rPr>
        <w:t xml:space="preserve"> and addressing the challenges posed by the unique characteristics of the Thai language. The absence of word spaces and full stops, slang, multilingual language, including English words, and the presence of numbers and emoticons in reviews, making it difficult for machine learning models to accurately analyze the text. The data preprocessing techniques outlined in the paper by </w:t>
      </w:r>
      <w:r w:rsidRPr="0094029E">
        <w:rPr>
          <w:rFonts w:cs="Times New Roman"/>
          <w:sz w:val="22"/>
          <w:szCs w:val="22"/>
        </w:rPr>
        <w:t>Khamphakdee and Seresangtakul (2021)</w:t>
      </w:r>
      <w:r w:rsidRPr="0094029E">
        <w:rPr>
          <w:rFonts w:cs="Times New Roman"/>
          <w:sz w:val="22"/>
          <w:szCs w:val="24"/>
          <w:cs/>
        </w:rPr>
        <w:t xml:space="preserve"> </w:t>
      </w:r>
      <w:r w:rsidRPr="0094029E">
        <w:rPr>
          <w:rFonts w:cs="Times New Roman"/>
          <w:sz w:val="22"/>
          <w:szCs w:val="24"/>
        </w:rPr>
        <w:t xml:space="preserve">were followed to tackle these issues. The preprocessing steps involved symbol removal, number removal, English word removal, emoji and emoticon removal, text normalization, word tokenization, whitespace and </w:t>
      </w:r>
      <w:r w:rsidRPr="0094029E">
        <w:rPr>
          <w:rFonts w:cs="Times New Roman"/>
          <w:sz w:val="22"/>
          <w:szCs w:val="24"/>
        </w:rPr>
        <w:lastRenderedPageBreak/>
        <w:t>tab removal</w:t>
      </w:r>
      <w:ins w:id="5" w:author="Sirinda Palahan" w:date="2023-05-27T09:31:00Z">
        <w:r w:rsidR="0091572D">
          <w:rPr>
            <w:rFonts w:cs="Times New Roman"/>
            <w:sz w:val="22"/>
            <w:szCs w:val="24"/>
          </w:rPr>
          <w:t>, and</w:t>
        </w:r>
      </w:ins>
      <w:del w:id="6" w:author="Sirinda Palahan" w:date="2023-05-27T09:31:00Z">
        <w:r w:rsidRPr="0094029E" w:rsidDel="0091572D">
          <w:rPr>
            <w:rFonts w:cs="Times New Roman"/>
            <w:sz w:val="22"/>
            <w:szCs w:val="24"/>
          </w:rPr>
          <w:delText xml:space="preserve">, </w:delText>
        </w:r>
      </w:del>
      <w:r w:rsidRPr="0094029E">
        <w:rPr>
          <w:rFonts w:cs="Times New Roman"/>
          <w:sz w:val="22"/>
          <w:szCs w:val="24"/>
        </w:rPr>
        <w:t>single character removal</w:t>
      </w:r>
      <w:ins w:id="7" w:author="Sirinda Palahan" w:date="2023-05-27T09:31:00Z">
        <w:r w:rsidR="0091572D">
          <w:rPr>
            <w:rFonts w:cs="Times New Roman"/>
            <w:sz w:val="22"/>
            <w:szCs w:val="24"/>
          </w:rPr>
          <w:t>.</w:t>
        </w:r>
      </w:ins>
      <w:del w:id="8" w:author="Sirinda Palahan" w:date="2023-05-27T09:31:00Z">
        <w:r w:rsidRPr="0094029E" w:rsidDel="0091572D">
          <w:rPr>
            <w:rFonts w:cs="Times New Roman"/>
            <w:sz w:val="22"/>
            <w:szCs w:val="24"/>
          </w:rPr>
          <w:delText>, and the newmm engine of Pythainlp library was utilized to tokenize each word</w:delText>
        </w:r>
        <w:r w:rsidRPr="0094029E" w:rsidDel="0091572D">
          <w:rPr>
            <w:rFonts w:cs="Times New Roman"/>
            <w:sz w:val="22"/>
            <w:szCs w:val="24"/>
            <w:cs/>
          </w:rPr>
          <w:delText>.</w:delText>
        </w:r>
      </w:del>
      <w:ins w:id="9" w:author="Sirinda Palahan" w:date="2023-05-27T09:31:00Z">
        <w:r w:rsidR="0091572D">
          <w:rPr>
            <w:rFonts w:cs="Times New Roman"/>
            <w:sz w:val="22"/>
            <w:szCs w:val="24"/>
          </w:rPr>
          <w:t>.</w:t>
        </w:r>
      </w:ins>
    </w:p>
    <w:p w14:paraId="013F6E3E" w14:textId="77777777" w:rsidR="00926FE0" w:rsidRPr="0094029E" w:rsidRDefault="00926FE0" w:rsidP="00926FE0">
      <w:pPr>
        <w:spacing w:line="360" w:lineRule="auto"/>
        <w:jc w:val="thaiDistribute"/>
        <w:rPr>
          <w:rFonts w:cs="Times New Roman"/>
          <w:sz w:val="22"/>
          <w:szCs w:val="24"/>
        </w:rPr>
      </w:pPr>
    </w:p>
    <w:p w14:paraId="7974F498" w14:textId="77777777" w:rsidR="00926FE0" w:rsidRPr="0094029E" w:rsidRDefault="00926FE0" w:rsidP="00926FE0">
      <w:pPr>
        <w:spacing w:line="360" w:lineRule="auto"/>
        <w:ind w:firstLine="567"/>
        <w:jc w:val="thaiDistribute"/>
        <w:outlineLvl w:val="1"/>
        <w:rPr>
          <w:rFonts w:cs="Times New Roman"/>
          <w:sz w:val="22"/>
          <w:szCs w:val="24"/>
          <w:cs/>
        </w:rPr>
      </w:pPr>
      <w:r w:rsidRPr="0094029E">
        <w:rPr>
          <w:rFonts w:cs="Times New Roman"/>
          <w:sz w:val="22"/>
          <w:szCs w:val="24"/>
        </w:rPr>
        <w:t>4.4 Modeling</w:t>
      </w:r>
    </w:p>
    <w:p w14:paraId="16D874A4" w14:textId="0A7D7F14" w:rsidR="00926FE0" w:rsidRPr="0094029E" w:rsidRDefault="00926FE0" w:rsidP="00926FE0">
      <w:pPr>
        <w:spacing w:line="360" w:lineRule="auto"/>
        <w:ind w:firstLine="567"/>
        <w:jc w:val="thaiDistribute"/>
        <w:rPr>
          <w:rFonts w:cs="Times New Roman"/>
          <w:sz w:val="22"/>
          <w:szCs w:val="24"/>
        </w:rPr>
      </w:pPr>
      <w:r w:rsidRPr="0094029E">
        <w:rPr>
          <w:rFonts w:cs="Times New Roman"/>
          <w:sz w:val="22"/>
          <w:szCs w:val="24"/>
        </w:rPr>
        <w:t xml:space="preserve">In this section, predictive models were developed to determine the helpfulness score of IT gadget reviews based on their informative content. Supervised learning techniques, specifically regression, were utilized to train and evaluate the models, establishing a relationship between the informative content of the reviews and their corresponding helpfulness scores. </w:t>
      </w:r>
      <w:ins w:id="10" w:author="Sirinda Palahan" w:date="2023-05-27T09:34:00Z">
        <w:r w:rsidR="00DD5C84" w:rsidRPr="00DD5C84">
          <w:rPr>
            <w:rFonts w:cs="Times New Roman"/>
            <w:sz w:val="22"/>
            <w:szCs w:val="24"/>
          </w:rPr>
          <w:t>The models were carefully evaluated and selected based on their prediction accuracy</w:t>
        </w:r>
      </w:ins>
      <w:del w:id="11" w:author="Sirinda Palahan" w:date="2023-05-27T09:34:00Z">
        <w:r w:rsidRPr="0094029E" w:rsidDel="00DD5C84">
          <w:rPr>
            <w:rFonts w:cs="Times New Roman"/>
            <w:sz w:val="22"/>
            <w:szCs w:val="24"/>
          </w:rPr>
          <w:delText xml:space="preserve">The models were chosen based on their relevance and demonstrated potential in predicting online reviews. </w:delText>
        </w:r>
      </w:del>
      <w:r w:rsidRPr="0094029E">
        <w:rPr>
          <w:rFonts w:cs="Times New Roman"/>
          <w:sz w:val="22"/>
          <w:szCs w:val="24"/>
        </w:rPr>
        <w:t xml:space="preserve">Three types of machine learning models were compared, including classical models </w:t>
      </w:r>
      <w:commentRangeStart w:id="12"/>
      <w:r w:rsidRPr="0094029E">
        <w:rPr>
          <w:rFonts w:cs="Times New Roman"/>
          <w:sz w:val="22"/>
          <w:szCs w:val="24"/>
        </w:rPr>
        <w:t xml:space="preserve">Dadhich &amp; Thankachan (2021), neural network models Astuti &amp; Pratika (2019), </w:t>
      </w:r>
      <w:commentRangeEnd w:id="12"/>
      <w:r w:rsidR="00C47C7B">
        <w:rPr>
          <w:rStyle w:val="CommentReference"/>
        </w:rPr>
        <w:commentReference w:id="12"/>
      </w:r>
      <w:r w:rsidRPr="0094029E">
        <w:rPr>
          <w:rFonts w:cs="Times New Roman"/>
          <w:sz w:val="22"/>
          <w:szCs w:val="24"/>
        </w:rPr>
        <w:t>and pre-trained models Bilal &amp; Almazroi</w:t>
      </w:r>
      <w:r w:rsidRPr="0094029E">
        <w:rPr>
          <w:rFonts w:cs="Times New Roman"/>
          <w:sz w:val="22"/>
          <w:szCs w:val="24"/>
          <w:cs/>
        </w:rPr>
        <w:t xml:space="preserve"> </w:t>
      </w:r>
      <w:r w:rsidRPr="0094029E">
        <w:rPr>
          <w:rFonts w:cs="Times New Roman"/>
          <w:sz w:val="22"/>
          <w:szCs w:val="24"/>
        </w:rPr>
        <w:t>(2022).</w:t>
      </w:r>
    </w:p>
    <w:p w14:paraId="71AABCB4" w14:textId="77777777" w:rsidR="006074D0" w:rsidRPr="00C47C7B" w:rsidRDefault="006074D0" w:rsidP="006074D0">
      <w:pPr>
        <w:autoSpaceDE w:val="0"/>
        <w:autoSpaceDN w:val="0"/>
        <w:adjustRightInd w:val="0"/>
        <w:spacing w:line="360" w:lineRule="auto"/>
        <w:jc w:val="both"/>
        <w:rPr>
          <w:rFonts w:cstheme="minorBidi" w:hint="cs"/>
          <w:sz w:val="22"/>
          <w:szCs w:val="22"/>
          <w:cs/>
          <w:rPrChange w:id="13" w:author="Sirinda Palahan" w:date="2023-05-27T09:36:00Z">
            <w:rPr>
              <w:rFonts w:cs="Times New Roman"/>
              <w:sz w:val="22"/>
              <w:szCs w:val="22"/>
            </w:rPr>
          </w:rPrChange>
        </w:rPr>
      </w:pPr>
    </w:p>
    <w:p w14:paraId="593D0F73" w14:textId="77777777" w:rsidR="00926FE0" w:rsidRPr="0094029E" w:rsidRDefault="00926FE0" w:rsidP="00926FE0">
      <w:pPr>
        <w:spacing w:line="360" w:lineRule="auto"/>
        <w:ind w:firstLine="567"/>
        <w:jc w:val="thaiDistribute"/>
        <w:outlineLvl w:val="2"/>
        <w:rPr>
          <w:rFonts w:cs="Times New Roman"/>
          <w:sz w:val="22"/>
          <w:szCs w:val="22"/>
        </w:rPr>
      </w:pPr>
      <w:r w:rsidRPr="0094029E">
        <w:rPr>
          <w:rFonts w:cs="Times New Roman"/>
          <w:sz w:val="22"/>
          <w:szCs w:val="22"/>
        </w:rPr>
        <w:t>4.4.1 Classical Models</w:t>
      </w:r>
      <w:r w:rsidRPr="0094029E">
        <w:rPr>
          <w:rFonts w:cs="Times New Roman"/>
          <w:sz w:val="22"/>
          <w:szCs w:val="22"/>
          <w:cs/>
        </w:rPr>
        <w:t xml:space="preserve"> </w:t>
      </w:r>
    </w:p>
    <w:p w14:paraId="16868E50" w14:textId="77777777" w:rsidR="00926FE0" w:rsidRPr="00C47C7B" w:rsidRDefault="00926FE0" w:rsidP="00926FE0">
      <w:pPr>
        <w:spacing w:line="360" w:lineRule="auto"/>
        <w:ind w:left="567" w:firstLine="567"/>
        <w:jc w:val="thaiDistribute"/>
        <w:rPr>
          <w:rFonts w:cs="Times New Roman"/>
          <w:color w:val="FF0000"/>
          <w:sz w:val="22"/>
          <w:szCs w:val="24"/>
          <w:rPrChange w:id="14" w:author="Sirinda Palahan" w:date="2023-05-27T09:37:00Z">
            <w:rPr>
              <w:rFonts w:cs="Times New Roman"/>
              <w:sz w:val="22"/>
              <w:szCs w:val="24"/>
            </w:rPr>
          </w:rPrChange>
        </w:rPr>
      </w:pPr>
      <w:r w:rsidRPr="0094029E">
        <w:rPr>
          <w:rFonts w:cs="Times New Roman"/>
          <w:sz w:val="22"/>
          <w:szCs w:val="24"/>
        </w:rPr>
        <w:t xml:space="preserve">We used four classical models, including Linear Regression model from Galton, F. (1886), Support Vector Machine model from Cortes, C., &amp; Vapnik, V. (1995), Decision Tree model from Quinlan, J. R. (1986), and K Nearest Neighbors model from Cover, T., &amp; Hart, P. (1967). </w:t>
      </w:r>
      <w:r w:rsidRPr="00C47C7B">
        <w:rPr>
          <w:rFonts w:cs="Times New Roman"/>
          <w:color w:val="FF0000"/>
          <w:sz w:val="22"/>
          <w:szCs w:val="24"/>
          <w:rPrChange w:id="15" w:author="Sirinda Palahan" w:date="2023-05-27T09:37:00Z">
            <w:rPr>
              <w:rFonts w:cs="Times New Roman"/>
              <w:sz w:val="22"/>
              <w:szCs w:val="24"/>
            </w:rPr>
          </w:rPrChange>
        </w:rPr>
        <w:t>All of these models were trained using regression approach to understand the underlying patterns and relationships within the dataset. This allowed us to explore different approaches in predicting helpfulness based on informative content from reviews.</w:t>
      </w:r>
    </w:p>
    <w:p w14:paraId="430E5D3E" w14:textId="77777777" w:rsidR="00926FE0" w:rsidRPr="0094029E" w:rsidRDefault="00926FE0" w:rsidP="00926FE0">
      <w:pPr>
        <w:spacing w:line="360" w:lineRule="auto"/>
        <w:jc w:val="thaiDistribute"/>
        <w:rPr>
          <w:rFonts w:cs="Times New Roman"/>
          <w:sz w:val="22"/>
          <w:szCs w:val="24"/>
        </w:rPr>
      </w:pPr>
    </w:p>
    <w:p w14:paraId="191BE69F" w14:textId="77777777" w:rsidR="00926FE0" w:rsidRPr="0094029E" w:rsidRDefault="00926FE0" w:rsidP="00926FE0">
      <w:pPr>
        <w:spacing w:line="360" w:lineRule="auto"/>
        <w:ind w:firstLine="567"/>
        <w:jc w:val="thaiDistribute"/>
        <w:outlineLvl w:val="2"/>
        <w:rPr>
          <w:rFonts w:cs="Times New Roman"/>
          <w:sz w:val="22"/>
          <w:szCs w:val="22"/>
        </w:rPr>
      </w:pPr>
      <w:r w:rsidRPr="0094029E">
        <w:rPr>
          <w:rFonts w:cs="Times New Roman"/>
          <w:sz w:val="22"/>
          <w:szCs w:val="22"/>
        </w:rPr>
        <w:t xml:space="preserve">4.4.2 Neural Network Models: </w:t>
      </w:r>
    </w:p>
    <w:p w14:paraId="5E6B2618" w14:textId="77777777" w:rsidR="00926FE0" w:rsidRPr="00C47C7B" w:rsidRDefault="00926FE0" w:rsidP="00926FE0">
      <w:pPr>
        <w:spacing w:line="360" w:lineRule="auto"/>
        <w:ind w:left="567" w:firstLine="567"/>
        <w:jc w:val="thaiDistribute"/>
        <w:rPr>
          <w:rFonts w:cs="Times New Roman"/>
          <w:color w:val="FF0000"/>
          <w:sz w:val="22"/>
          <w:szCs w:val="24"/>
          <w:rPrChange w:id="16" w:author="Sirinda Palahan" w:date="2023-05-27T09:37:00Z">
            <w:rPr>
              <w:rFonts w:cs="Times New Roman"/>
              <w:sz w:val="22"/>
              <w:szCs w:val="24"/>
            </w:rPr>
          </w:rPrChange>
        </w:rPr>
      </w:pPr>
      <w:r w:rsidRPr="0094029E">
        <w:rPr>
          <w:rFonts w:cs="Times New Roman"/>
          <w:sz w:val="22"/>
          <w:szCs w:val="24"/>
        </w:rPr>
        <w:t xml:space="preserve">We used four neural network architectures including Deep Neural Networks (DNN) from Rumelhart, Hinton, &amp; Williams (1986), Recurrent Neural Networks (RNNs) from Elman, J. L. (1990), Convolutional Neural Networks (CNNs) from Fukushima, K. (1980), and Long Short-term Memory (LSTM) Hochreiter, S., &amp; Schmidhuber, J. (1997). </w:t>
      </w:r>
      <w:commentRangeStart w:id="17"/>
      <w:r w:rsidRPr="00C47C7B">
        <w:rPr>
          <w:rFonts w:cs="Times New Roman"/>
          <w:color w:val="FF0000"/>
          <w:sz w:val="22"/>
          <w:szCs w:val="24"/>
          <w:rPrChange w:id="18" w:author="Sirinda Palahan" w:date="2023-05-27T09:37:00Z">
            <w:rPr>
              <w:rFonts w:cs="Times New Roman"/>
              <w:sz w:val="22"/>
              <w:szCs w:val="24"/>
            </w:rPr>
          </w:rPrChange>
        </w:rPr>
        <w:t>All of these models were trained using regression approach to understand the underlying patterns and relationships within the dataset. This allowed us to explore different approaches in predicting helpfulness based on informative content from reviews</w:t>
      </w:r>
      <w:commentRangeEnd w:id="17"/>
      <w:r w:rsidR="00C47C7B">
        <w:rPr>
          <w:rStyle w:val="CommentReference"/>
        </w:rPr>
        <w:commentReference w:id="17"/>
      </w:r>
      <w:r w:rsidRPr="00C47C7B">
        <w:rPr>
          <w:rFonts w:cs="Times New Roman"/>
          <w:color w:val="FF0000"/>
          <w:sz w:val="22"/>
          <w:szCs w:val="24"/>
          <w:rPrChange w:id="19" w:author="Sirinda Palahan" w:date="2023-05-27T09:37:00Z">
            <w:rPr>
              <w:rFonts w:cs="Times New Roman"/>
              <w:sz w:val="22"/>
              <w:szCs w:val="24"/>
            </w:rPr>
          </w:rPrChange>
        </w:rPr>
        <w:t>.</w:t>
      </w:r>
    </w:p>
    <w:p w14:paraId="4FA159BC" w14:textId="77777777" w:rsidR="00926FE0" w:rsidRPr="0094029E" w:rsidRDefault="00926FE0" w:rsidP="00926FE0">
      <w:pPr>
        <w:spacing w:line="360" w:lineRule="auto"/>
        <w:ind w:left="567" w:firstLine="567"/>
        <w:jc w:val="thaiDistribute"/>
        <w:rPr>
          <w:rFonts w:cs="Times New Roman"/>
          <w:sz w:val="22"/>
          <w:szCs w:val="24"/>
        </w:rPr>
      </w:pPr>
    </w:p>
    <w:p w14:paraId="7BFC542A" w14:textId="77777777" w:rsidR="00926FE0" w:rsidRPr="0094029E" w:rsidRDefault="00926FE0" w:rsidP="00926FE0">
      <w:pPr>
        <w:spacing w:line="360" w:lineRule="auto"/>
        <w:ind w:firstLine="567"/>
        <w:jc w:val="thaiDistribute"/>
        <w:outlineLvl w:val="2"/>
        <w:rPr>
          <w:rFonts w:cs="Times New Roman"/>
          <w:sz w:val="22"/>
          <w:szCs w:val="22"/>
        </w:rPr>
      </w:pPr>
      <w:r w:rsidRPr="0094029E">
        <w:rPr>
          <w:rFonts w:cs="Times New Roman"/>
          <w:sz w:val="22"/>
          <w:szCs w:val="22"/>
        </w:rPr>
        <w:t xml:space="preserve">4.4.3 Pre-trained Models </w:t>
      </w:r>
    </w:p>
    <w:p w14:paraId="20DBC69B" w14:textId="4FD689E6" w:rsidR="00926FE0" w:rsidRPr="0094029E" w:rsidRDefault="00926FE0" w:rsidP="00926FE0">
      <w:pPr>
        <w:autoSpaceDE w:val="0"/>
        <w:autoSpaceDN w:val="0"/>
        <w:adjustRightInd w:val="0"/>
        <w:spacing w:line="360" w:lineRule="auto"/>
        <w:ind w:left="567" w:firstLine="567"/>
        <w:jc w:val="thaiDistribute"/>
        <w:rPr>
          <w:rFonts w:cs="Times New Roman"/>
          <w:sz w:val="22"/>
          <w:szCs w:val="22"/>
        </w:rPr>
      </w:pPr>
      <w:r w:rsidRPr="0094029E">
        <w:rPr>
          <w:rFonts w:cs="Times New Roman"/>
          <w:sz w:val="22"/>
          <w:szCs w:val="24"/>
        </w:rPr>
        <w:t xml:space="preserve">We utilized four pre-trained models. WangchanBERTa from Lowphansirikul, L., et al. (2021), BERT from Devlin, J., et al. (2018), RoBERTa from Liu, Y., et al. (2019), and Thai-NER from Suriyachay, K., et al. (2021). </w:t>
      </w:r>
      <w:commentRangeStart w:id="20"/>
      <w:r w:rsidRPr="0094029E">
        <w:rPr>
          <w:rFonts w:cs="Times New Roman"/>
          <w:sz w:val="22"/>
          <w:szCs w:val="24"/>
        </w:rPr>
        <w:t xml:space="preserve">The reason for using pre-trained models is to overcome the challenges of Thai natural language processing due to the unique complexity of the language and the lack of extensive labeled datasets. </w:t>
      </w:r>
      <w:commentRangeEnd w:id="20"/>
      <w:r w:rsidR="00C47C7B">
        <w:rPr>
          <w:rStyle w:val="CommentReference"/>
        </w:rPr>
        <w:commentReference w:id="20"/>
      </w:r>
      <w:commentRangeStart w:id="21"/>
      <w:r w:rsidRPr="0094029E">
        <w:rPr>
          <w:rFonts w:cs="Times New Roman"/>
          <w:sz w:val="22"/>
          <w:szCs w:val="24"/>
        </w:rPr>
        <w:t>All the models have been adapted to use Thai language as a corpus</w:t>
      </w:r>
      <w:commentRangeEnd w:id="21"/>
      <w:r w:rsidR="00C47C7B">
        <w:rPr>
          <w:rStyle w:val="CommentReference"/>
        </w:rPr>
        <w:commentReference w:id="21"/>
      </w:r>
      <w:r w:rsidRPr="0094029E">
        <w:rPr>
          <w:rFonts w:cs="Times New Roman"/>
          <w:sz w:val="22"/>
          <w:szCs w:val="24"/>
        </w:rPr>
        <w:t xml:space="preserve">. We fine-tuned </w:t>
      </w:r>
      <w:r w:rsidRPr="0094029E">
        <w:rPr>
          <w:rFonts w:cs="Times New Roman"/>
          <w:sz w:val="22"/>
          <w:szCs w:val="24"/>
        </w:rPr>
        <w:lastRenderedPageBreak/>
        <w:t xml:space="preserve">them to aid in understanding the underlying patterns and </w:t>
      </w:r>
      <w:commentRangeStart w:id="22"/>
      <w:r w:rsidRPr="0094029E">
        <w:rPr>
          <w:rFonts w:cs="Times New Roman"/>
          <w:sz w:val="22"/>
          <w:szCs w:val="24"/>
        </w:rPr>
        <w:t>relationships</w:t>
      </w:r>
      <w:commentRangeEnd w:id="22"/>
      <w:r w:rsidR="00C47C7B">
        <w:rPr>
          <w:rStyle w:val="CommentReference"/>
        </w:rPr>
        <w:commentReference w:id="22"/>
      </w:r>
      <w:r w:rsidRPr="0094029E">
        <w:rPr>
          <w:rFonts w:cs="Times New Roman"/>
          <w:sz w:val="22"/>
          <w:szCs w:val="24"/>
        </w:rPr>
        <w:t xml:space="preserve"> within the dataset, enabling them to predict the helpfulness based on informative content from reviews.</w:t>
      </w:r>
    </w:p>
    <w:p w14:paraId="7342BA63" w14:textId="77777777" w:rsidR="006074D0" w:rsidRPr="0094029E" w:rsidRDefault="006074D0" w:rsidP="006074D0">
      <w:pPr>
        <w:autoSpaceDE w:val="0"/>
        <w:autoSpaceDN w:val="0"/>
        <w:adjustRightInd w:val="0"/>
        <w:spacing w:line="360" w:lineRule="auto"/>
        <w:jc w:val="both"/>
        <w:rPr>
          <w:rFonts w:cs="Times New Roman"/>
          <w:sz w:val="22"/>
          <w:szCs w:val="22"/>
        </w:rPr>
      </w:pPr>
    </w:p>
    <w:p w14:paraId="77CA6A37" w14:textId="77777777" w:rsidR="00926FE0" w:rsidRPr="0094029E" w:rsidRDefault="00926FE0" w:rsidP="00926FE0">
      <w:pPr>
        <w:spacing w:line="360" w:lineRule="auto"/>
        <w:ind w:firstLine="567"/>
        <w:jc w:val="thaiDistribute"/>
        <w:outlineLvl w:val="1"/>
        <w:rPr>
          <w:rFonts w:cs="Times New Roman"/>
          <w:sz w:val="22"/>
          <w:szCs w:val="24"/>
        </w:rPr>
      </w:pPr>
      <w:r w:rsidRPr="0094029E">
        <w:rPr>
          <w:rFonts w:cs="Times New Roman"/>
          <w:sz w:val="22"/>
          <w:szCs w:val="24"/>
        </w:rPr>
        <w:t>4.5 Evaluation</w:t>
      </w:r>
    </w:p>
    <w:p w14:paraId="2B59A549" w14:textId="77777777" w:rsidR="00926FE0" w:rsidRPr="0094029E" w:rsidRDefault="00926FE0" w:rsidP="00926FE0">
      <w:pPr>
        <w:spacing w:line="360" w:lineRule="auto"/>
        <w:ind w:firstLine="567"/>
        <w:jc w:val="thaiDistribute"/>
        <w:rPr>
          <w:rFonts w:cs="Times New Roman"/>
          <w:sz w:val="22"/>
          <w:szCs w:val="24"/>
        </w:rPr>
      </w:pPr>
      <w:r w:rsidRPr="0094029E">
        <w:rPr>
          <w:rFonts w:cs="Times New Roman"/>
          <w:sz w:val="22"/>
          <w:szCs w:val="24"/>
        </w:rPr>
        <w:t>This section presents methods to evaluate the performance of our system, including model performance evaluation and an assessment based on user experience.</w:t>
      </w:r>
    </w:p>
    <w:p w14:paraId="2926AB2D" w14:textId="77777777" w:rsidR="00926FE0" w:rsidRPr="0094029E" w:rsidRDefault="00926FE0" w:rsidP="00926FE0">
      <w:pPr>
        <w:spacing w:line="360" w:lineRule="auto"/>
        <w:ind w:firstLine="567"/>
        <w:jc w:val="thaiDistribute"/>
        <w:rPr>
          <w:rFonts w:cs="Times New Roman"/>
          <w:sz w:val="22"/>
          <w:szCs w:val="24"/>
        </w:rPr>
      </w:pPr>
    </w:p>
    <w:p w14:paraId="4B81A607" w14:textId="77777777" w:rsidR="00926FE0" w:rsidRPr="0094029E" w:rsidRDefault="00926FE0" w:rsidP="00926FE0">
      <w:pPr>
        <w:spacing w:line="360" w:lineRule="auto"/>
        <w:ind w:firstLine="567"/>
        <w:jc w:val="thaiDistribute"/>
        <w:outlineLvl w:val="2"/>
        <w:rPr>
          <w:rFonts w:cs="Times New Roman"/>
          <w:sz w:val="22"/>
          <w:szCs w:val="22"/>
        </w:rPr>
      </w:pPr>
      <w:r w:rsidRPr="0094029E">
        <w:rPr>
          <w:rFonts w:cs="Times New Roman"/>
          <w:sz w:val="22"/>
          <w:szCs w:val="22"/>
        </w:rPr>
        <w:t>4.5.1 Model Performance Evaluation</w:t>
      </w:r>
    </w:p>
    <w:p w14:paraId="47CB3BBA" w14:textId="77777777" w:rsidR="00926FE0" w:rsidRPr="0094029E" w:rsidRDefault="00926FE0" w:rsidP="00926FE0">
      <w:pPr>
        <w:spacing w:line="360" w:lineRule="auto"/>
        <w:ind w:left="567" w:firstLine="567"/>
        <w:jc w:val="thaiDistribute"/>
        <w:rPr>
          <w:rFonts w:cs="Times New Roman"/>
          <w:sz w:val="22"/>
          <w:szCs w:val="24"/>
        </w:rPr>
      </w:pPr>
      <w:r w:rsidRPr="0094029E">
        <w:rPr>
          <w:rFonts w:cs="Times New Roman"/>
          <w:sz w:val="22"/>
          <w:szCs w:val="24"/>
        </w:rPr>
        <w:t>Model performance evaluation was conducted on the models with the aim to select the best model for our system by measuring the accuracy in</w:t>
      </w:r>
      <w:r w:rsidRPr="0094029E">
        <w:rPr>
          <w:rFonts w:cs="Times New Roman"/>
          <w:sz w:val="22"/>
          <w:szCs w:val="24"/>
          <w:cs/>
        </w:rPr>
        <w:t xml:space="preserve"> </w:t>
      </w:r>
      <w:r w:rsidRPr="0094029E">
        <w:rPr>
          <w:rFonts w:cs="Times New Roman"/>
          <w:sz w:val="22"/>
          <w:szCs w:val="24"/>
        </w:rPr>
        <w:t>predicting the helpful score of a review. The mean absolute error (MAE) was calculated to determine the average difference between the estimated score and the actual score of the review. This approach, presented by Siering, M., Muntermann, J. (2013), indicates that a lower MAE indicates better alignment between the model's predictions and the actual helpfulness score. Furthermore, other metrics such as training time and testing time were also considered to support the process of model selection.</w:t>
      </w:r>
    </w:p>
    <w:p w14:paraId="5ABF1899" w14:textId="77777777" w:rsidR="00926FE0" w:rsidRPr="0094029E" w:rsidRDefault="00926FE0" w:rsidP="00926FE0">
      <w:pPr>
        <w:spacing w:line="360" w:lineRule="auto"/>
        <w:jc w:val="thaiDistribute"/>
        <w:rPr>
          <w:rFonts w:cs="Times New Roman"/>
          <w:sz w:val="22"/>
          <w:szCs w:val="24"/>
        </w:rPr>
      </w:pPr>
    </w:p>
    <w:p w14:paraId="701F911A" w14:textId="77777777" w:rsidR="00926FE0" w:rsidRPr="0094029E" w:rsidRDefault="00926FE0" w:rsidP="00926FE0">
      <w:pPr>
        <w:spacing w:line="360" w:lineRule="auto"/>
        <w:ind w:firstLine="567"/>
        <w:jc w:val="thaiDistribute"/>
        <w:outlineLvl w:val="2"/>
        <w:rPr>
          <w:rFonts w:cs="Times New Roman"/>
          <w:sz w:val="22"/>
          <w:szCs w:val="22"/>
        </w:rPr>
      </w:pPr>
      <w:r w:rsidRPr="0094029E">
        <w:rPr>
          <w:rFonts w:cs="Times New Roman"/>
          <w:sz w:val="22"/>
          <w:szCs w:val="22"/>
        </w:rPr>
        <w:t>4.5.2 User Experience Evaluation</w:t>
      </w:r>
    </w:p>
    <w:p w14:paraId="19FAC574" w14:textId="13DDF73D" w:rsidR="00926FE0" w:rsidRPr="0094029E" w:rsidRDefault="00926FE0" w:rsidP="00926FE0">
      <w:pPr>
        <w:spacing w:line="360" w:lineRule="auto"/>
        <w:ind w:left="567" w:firstLine="567"/>
        <w:jc w:val="thaiDistribute"/>
        <w:rPr>
          <w:rFonts w:cs="Times New Roman"/>
          <w:sz w:val="22"/>
          <w:szCs w:val="24"/>
        </w:rPr>
      </w:pPr>
      <w:r w:rsidRPr="0094029E">
        <w:rPr>
          <w:rFonts w:cs="Times New Roman"/>
          <w:sz w:val="22"/>
          <w:szCs w:val="24"/>
        </w:rPr>
        <w:t xml:space="preserve">A user experience evaluation was conducted to assess the sorting of reviews based on their helpfulness, with the goal of measuring user experiences and satisfaction. </w:t>
      </w:r>
      <w:ins w:id="23" w:author="Sirinda Palahan" w:date="2023-05-27T09:44:00Z">
        <w:r w:rsidR="0055705D" w:rsidRPr="0055705D">
          <w:rPr>
            <w:rFonts w:cs="Times New Roman"/>
            <w:sz w:val="22"/>
            <w:szCs w:val="24"/>
          </w:rPr>
          <w:t>The evaluation method included a comparison between the original review sorting method from the e-commerce platform and the implemented model for predicting helpfulness</w:t>
        </w:r>
        <w:r w:rsidR="0055705D">
          <w:rPr>
            <w:rFonts w:cstheme="minorBidi" w:hint="cs"/>
            <w:sz w:val="22"/>
            <w:szCs w:val="24"/>
            <w:cs/>
          </w:rPr>
          <w:t xml:space="preserve">. </w:t>
        </w:r>
      </w:ins>
      <w:del w:id="24" w:author="Sirinda Palahan" w:date="2023-05-27T09:44:00Z">
        <w:r w:rsidRPr="0094029E" w:rsidDel="0055705D">
          <w:rPr>
            <w:rFonts w:cs="Times New Roman"/>
            <w:sz w:val="22"/>
            <w:szCs w:val="24"/>
          </w:rPr>
          <w:delText xml:space="preserve">The evaluation method involved comparing two versions of review sorting: the baseline from Shopee and the implemented model for predicting helpfulness. </w:delText>
        </w:r>
      </w:del>
      <w:r w:rsidRPr="0094029E">
        <w:rPr>
          <w:rFonts w:cs="Times New Roman"/>
          <w:sz w:val="22"/>
          <w:szCs w:val="24"/>
        </w:rPr>
        <w:t>Three criteria were included as user evaluation measures (Hu, R., &amp; Pu, P., 2009): perceived accuracy, user effort, and user loyalty. Participants were asked to respond to three key questions:</w:t>
      </w:r>
    </w:p>
    <w:p w14:paraId="773E9608" w14:textId="77777777" w:rsidR="00926FE0" w:rsidRPr="0094029E" w:rsidRDefault="00926FE0" w:rsidP="00926FE0">
      <w:pPr>
        <w:spacing w:line="360" w:lineRule="auto"/>
        <w:ind w:left="567" w:firstLine="567"/>
        <w:jc w:val="thaiDistribute"/>
        <w:rPr>
          <w:rFonts w:cs="Times New Roman"/>
          <w:sz w:val="22"/>
          <w:szCs w:val="24"/>
        </w:rPr>
      </w:pPr>
    </w:p>
    <w:p w14:paraId="761FF304" w14:textId="74411655" w:rsidR="00926FE0" w:rsidRPr="0094029E" w:rsidRDefault="0055705D" w:rsidP="00926FE0">
      <w:pPr>
        <w:numPr>
          <w:ilvl w:val="0"/>
          <w:numId w:val="5"/>
        </w:numPr>
        <w:spacing w:line="360" w:lineRule="auto"/>
        <w:ind w:left="567" w:firstLine="567"/>
        <w:contextualSpacing/>
        <w:jc w:val="thaiDistribute"/>
        <w:rPr>
          <w:rFonts w:cs="Times New Roman"/>
          <w:sz w:val="22"/>
          <w:szCs w:val="24"/>
        </w:rPr>
      </w:pPr>
      <w:ins w:id="25" w:author="Sirinda Palahan" w:date="2023-05-27T09:44:00Z">
        <w:r>
          <w:rPr>
            <w:sz w:val="22"/>
            <w:szCs w:val="24"/>
          </w:rPr>
          <w:t xml:space="preserve">On a </w:t>
        </w:r>
      </w:ins>
      <w:r w:rsidR="00926FE0" w:rsidRPr="0094029E">
        <w:rPr>
          <w:rFonts w:cs="Times New Roman"/>
          <w:sz w:val="22"/>
          <w:szCs w:val="24"/>
        </w:rPr>
        <w:t xml:space="preserve">scale of 1 to 5 (1 = Not confident at all, 5 = Very confident), how confident are you in the accuracy of the product review sorting order in presenting the most valuable reviews? </w:t>
      </w:r>
    </w:p>
    <w:p w14:paraId="42BAC84E" w14:textId="5EA4AC68" w:rsidR="00926FE0" w:rsidRPr="0094029E" w:rsidRDefault="0055705D" w:rsidP="00926FE0">
      <w:pPr>
        <w:numPr>
          <w:ilvl w:val="0"/>
          <w:numId w:val="5"/>
        </w:numPr>
        <w:spacing w:line="360" w:lineRule="auto"/>
        <w:ind w:left="567" w:firstLine="567"/>
        <w:contextualSpacing/>
        <w:jc w:val="thaiDistribute"/>
        <w:rPr>
          <w:rFonts w:cs="Times New Roman"/>
          <w:sz w:val="22"/>
          <w:szCs w:val="24"/>
        </w:rPr>
      </w:pPr>
      <w:ins w:id="26" w:author="Sirinda Palahan" w:date="2023-05-27T09:44:00Z">
        <w:r>
          <w:rPr>
            <w:sz w:val="22"/>
            <w:szCs w:val="24"/>
          </w:rPr>
          <w:t xml:space="preserve">On a </w:t>
        </w:r>
      </w:ins>
      <w:r w:rsidR="00926FE0" w:rsidRPr="0094029E">
        <w:rPr>
          <w:rFonts w:cs="Times New Roman"/>
          <w:sz w:val="22"/>
          <w:szCs w:val="24"/>
        </w:rPr>
        <w:t xml:space="preserve">scale of 1 to 5 (1 = Made it much harder, 5 = Made it much easier), did the product review sorting order make it easier for you to locate the most relevant and informative reviews without much effort? </w:t>
      </w:r>
    </w:p>
    <w:p w14:paraId="12A328E3" w14:textId="21FF2EF9" w:rsidR="00926FE0" w:rsidRPr="0094029E" w:rsidRDefault="0055705D" w:rsidP="00926FE0">
      <w:pPr>
        <w:numPr>
          <w:ilvl w:val="0"/>
          <w:numId w:val="5"/>
        </w:numPr>
        <w:spacing w:line="360" w:lineRule="auto"/>
        <w:ind w:left="567" w:firstLine="567"/>
        <w:contextualSpacing/>
        <w:jc w:val="thaiDistribute"/>
        <w:rPr>
          <w:rFonts w:cs="Times New Roman"/>
          <w:sz w:val="22"/>
          <w:szCs w:val="24"/>
        </w:rPr>
      </w:pPr>
      <w:ins w:id="27" w:author="Sirinda Palahan" w:date="2023-05-27T09:44:00Z">
        <w:r>
          <w:rPr>
            <w:sz w:val="22"/>
            <w:szCs w:val="24"/>
          </w:rPr>
          <w:t xml:space="preserve">On a </w:t>
        </w:r>
      </w:ins>
      <w:r w:rsidR="00926FE0" w:rsidRPr="0094029E">
        <w:rPr>
          <w:rFonts w:cs="Times New Roman"/>
          <w:sz w:val="22"/>
          <w:szCs w:val="24"/>
        </w:rPr>
        <w:t>scale of 1 to 5 (1 = Very dissatisfied, 5 = Very satisfied), how satisfied are you with the product review sorting order in helping you make informed decisions?</w:t>
      </w:r>
    </w:p>
    <w:p w14:paraId="2ED647A4" w14:textId="77777777" w:rsidR="00926FE0" w:rsidRPr="0094029E" w:rsidRDefault="00926FE0" w:rsidP="00926FE0">
      <w:pPr>
        <w:spacing w:line="360" w:lineRule="auto"/>
        <w:contextualSpacing/>
        <w:jc w:val="thaiDistribute"/>
        <w:rPr>
          <w:rFonts w:cs="Times New Roman"/>
          <w:sz w:val="22"/>
          <w:szCs w:val="24"/>
        </w:rPr>
      </w:pPr>
    </w:p>
    <w:p w14:paraId="18644A0F" w14:textId="77777777" w:rsidR="00926FE0" w:rsidRPr="0094029E" w:rsidRDefault="00926FE0" w:rsidP="00926FE0">
      <w:pPr>
        <w:spacing w:line="360" w:lineRule="auto"/>
        <w:ind w:firstLine="567"/>
        <w:jc w:val="thaiDistribute"/>
        <w:rPr>
          <w:rFonts w:cs="Times New Roman"/>
          <w:sz w:val="22"/>
          <w:szCs w:val="24"/>
        </w:rPr>
      </w:pPr>
      <w:r w:rsidRPr="0094029E">
        <w:rPr>
          <w:rFonts w:cs="Times New Roman"/>
          <w:sz w:val="22"/>
          <w:szCs w:val="24"/>
        </w:rPr>
        <w:t xml:space="preserve">The intent behind the first question is to evaluate the perceived accuracy and assess how users perceive the reviews as tailored to their informative content, making it easier for them to identify helpful reviews. The </w:t>
      </w:r>
      <w:r w:rsidRPr="0094029E">
        <w:rPr>
          <w:rFonts w:cs="Times New Roman"/>
          <w:sz w:val="22"/>
          <w:szCs w:val="24"/>
        </w:rPr>
        <w:lastRenderedPageBreak/>
        <w:t>second question aims to measure the subjective effort or time spent by users in completing the review sorting and decision-making process, and the final question measures user loyalty, indicating overall user satisfaction.</w:t>
      </w:r>
    </w:p>
    <w:p w14:paraId="2AC3A488" w14:textId="77777777" w:rsidR="00926FE0" w:rsidRPr="0094029E" w:rsidRDefault="00926FE0" w:rsidP="006074D0">
      <w:pPr>
        <w:autoSpaceDE w:val="0"/>
        <w:autoSpaceDN w:val="0"/>
        <w:adjustRightInd w:val="0"/>
        <w:spacing w:line="360" w:lineRule="auto"/>
        <w:jc w:val="both"/>
        <w:rPr>
          <w:rFonts w:cs="Times New Roman"/>
          <w:sz w:val="22"/>
          <w:szCs w:val="22"/>
        </w:rPr>
      </w:pPr>
    </w:p>
    <w:p w14:paraId="00F1C2F1" w14:textId="77777777" w:rsidR="00926FE0" w:rsidRPr="0094029E" w:rsidRDefault="00926FE0" w:rsidP="00926FE0">
      <w:pPr>
        <w:spacing w:line="360" w:lineRule="auto"/>
        <w:jc w:val="thaiDistribute"/>
        <w:outlineLvl w:val="0"/>
        <w:rPr>
          <w:rFonts w:cs="Times New Roman"/>
          <w:b/>
          <w:bCs/>
          <w:sz w:val="22"/>
          <w:szCs w:val="22"/>
        </w:rPr>
      </w:pPr>
      <w:r w:rsidRPr="0094029E">
        <w:rPr>
          <w:rFonts w:cs="Times New Roman"/>
          <w:b/>
          <w:bCs/>
          <w:sz w:val="22"/>
          <w:szCs w:val="22"/>
        </w:rPr>
        <w:t>5. Results and Discussion</w:t>
      </w:r>
    </w:p>
    <w:p w14:paraId="55D04269" w14:textId="77777777" w:rsidR="00926FE0" w:rsidRPr="0094029E" w:rsidRDefault="00926FE0" w:rsidP="00926FE0">
      <w:pPr>
        <w:spacing w:line="360" w:lineRule="auto"/>
        <w:ind w:firstLine="567"/>
        <w:jc w:val="thaiDistribute"/>
        <w:outlineLvl w:val="1"/>
        <w:rPr>
          <w:rFonts w:cs="Times New Roman"/>
          <w:sz w:val="22"/>
          <w:szCs w:val="24"/>
        </w:rPr>
      </w:pPr>
      <w:r w:rsidRPr="0094029E">
        <w:rPr>
          <w:rFonts w:cs="Times New Roman"/>
          <w:sz w:val="22"/>
          <w:szCs w:val="24"/>
        </w:rPr>
        <w:t>5.1 Model Selection</w:t>
      </w:r>
    </w:p>
    <w:p w14:paraId="31908C17" w14:textId="01AD7C59" w:rsidR="00926FE0" w:rsidRPr="0094029E" w:rsidRDefault="00926FE0" w:rsidP="00926FE0">
      <w:pPr>
        <w:spacing w:line="360" w:lineRule="auto"/>
        <w:ind w:firstLine="567"/>
        <w:jc w:val="thaiDistribute"/>
        <w:rPr>
          <w:rFonts w:cs="Times New Roman"/>
          <w:sz w:val="22"/>
          <w:szCs w:val="24"/>
        </w:rPr>
      </w:pPr>
      <w:r w:rsidRPr="0094029E">
        <w:rPr>
          <w:rFonts w:cs="Times New Roman"/>
          <w:sz w:val="22"/>
          <w:szCs w:val="24"/>
        </w:rPr>
        <w:t>This section explains how we choose the most appropriate machine learning model for helpfulness prediction. The primary criterion assessed is the Mean Absolute Error (MAE). Train time refers to the time required</w:t>
      </w:r>
      <w:ins w:id="28" w:author="Sirinda Palahan" w:date="2023-05-27T09:48:00Z">
        <w:r w:rsidR="0055705D">
          <w:t xml:space="preserve">, </w:t>
        </w:r>
        <w:r w:rsidR="0055705D" w:rsidRPr="0055705D">
          <w:rPr>
            <w:rFonts w:cs="Times New Roman"/>
            <w:sz w:val="22"/>
            <w:szCs w:val="24"/>
          </w:rPr>
          <w:t>in seconds</w:t>
        </w:r>
        <w:r w:rsidR="0055705D">
          <w:rPr>
            <w:rFonts w:cs="Times New Roman"/>
            <w:sz w:val="22"/>
            <w:szCs w:val="24"/>
          </w:rPr>
          <w:t>,</w:t>
        </w:r>
      </w:ins>
      <w:r w:rsidRPr="0094029E">
        <w:rPr>
          <w:rFonts w:cs="Times New Roman"/>
          <w:sz w:val="22"/>
          <w:szCs w:val="24"/>
        </w:rPr>
        <w:t xml:space="preserve"> to fully train the model until it reaches a satisfactory or optimal performance level. Test time is the duration</w:t>
      </w:r>
      <w:ins w:id="29" w:author="Sirinda Palahan" w:date="2023-05-27T09:49:00Z">
        <w:r w:rsidR="0055705D" w:rsidRPr="0055705D">
          <w:t xml:space="preserve"> </w:t>
        </w:r>
        <w:r w:rsidR="0055705D" w:rsidRPr="0055705D">
          <w:rPr>
            <w:rFonts w:cs="Times New Roman"/>
            <w:sz w:val="22"/>
            <w:szCs w:val="24"/>
          </w:rPr>
          <w:t xml:space="preserve">, measured in seconds, </w:t>
        </w:r>
      </w:ins>
      <w:r w:rsidRPr="0094029E">
        <w:rPr>
          <w:rFonts w:cs="Times New Roman"/>
          <w:sz w:val="22"/>
          <w:szCs w:val="24"/>
        </w:rPr>
        <w:t xml:space="preserve"> it takes for the model to process and make predictions for each individual review in the testing data. </w:t>
      </w:r>
      <w:del w:id="30" w:author="Sirinda Palahan" w:date="2023-05-27T09:49:00Z">
        <w:r w:rsidRPr="0094029E" w:rsidDel="0055705D">
          <w:rPr>
            <w:rFonts w:cs="Times New Roman"/>
            <w:sz w:val="22"/>
            <w:szCs w:val="24"/>
          </w:rPr>
          <w:delText xml:space="preserve">the </w:delText>
        </w:r>
      </w:del>
      <w:ins w:id="31" w:author="Sirinda Palahan" w:date="2023-05-27T09:49:00Z">
        <w:r w:rsidR="0055705D">
          <w:rPr>
            <w:rFonts w:cs="Times New Roman"/>
            <w:sz w:val="22"/>
            <w:szCs w:val="24"/>
          </w:rPr>
          <w:t>T</w:t>
        </w:r>
        <w:r w:rsidR="0055705D" w:rsidRPr="0094029E">
          <w:rPr>
            <w:rFonts w:cs="Times New Roman"/>
            <w:sz w:val="22"/>
            <w:szCs w:val="24"/>
          </w:rPr>
          <w:t xml:space="preserve">he </w:t>
        </w:r>
      </w:ins>
      <w:r w:rsidRPr="0094029E">
        <w:rPr>
          <w:rFonts w:cs="Times New Roman"/>
          <w:sz w:val="22"/>
          <w:szCs w:val="24"/>
        </w:rPr>
        <w:t xml:space="preserve">result of each model obtained by performing cross-validation are </w:t>
      </w:r>
      <w:del w:id="32" w:author="Sirinda Palahan" w:date="2023-05-27T09:53:00Z">
        <w:r w:rsidRPr="0094029E" w:rsidDel="0055705D">
          <w:rPr>
            <w:rFonts w:cs="Times New Roman"/>
            <w:sz w:val="22"/>
            <w:szCs w:val="24"/>
          </w:rPr>
          <w:delText>as follows</w:delText>
        </w:r>
      </w:del>
      <w:ins w:id="33" w:author="Sirinda Palahan" w:date="2023-05-27T09:53:00Z">
        <w:r w:rsidR="0055705D">
          <w:rPr>
            <w:rFonts w:cs="Times New Roman"/>
            <w:sz w:val="22"/>
            <w:szCs w:val="24"/>
          </w:rPr>
          <w:t>shown in Tab</w:t>
        </w:r>
      </w:ins>
      <w:ins w:id="34" w:author="Sirinda Palahan" w:date="2023-05-27T09:54:00Z">
        <w:r w:rsidR="0055705D">
          <w:rPr>
            <w:rFonts w:cs="Times New Roman"/>
            <w:sz w:val="22"/>
            <w:szCs w:val="24"/>
          </w:rPr>
          <w:t>le 1.</w:t>
        </w:r>
      </w:ins>
      <w:r w:rsidRPr="0094029E">
        <w:rPr>
          <w:rFonts w:cs="Times New Roman"/>
          <w:sz w:val="22"/>
          <w:szCs w:val="24"/>
        </w:rPr>
        <w:t xml:space="preserve">: </w:t>
      </w:r>
    </w:p>
    <w:p w14:paraId="115B1A69" w14:textId="77777777" w:rsidR="00926FE0" w:rsidRPr="0094029E" w:rsidRDefault="00926FE0" w:rsidP="00926FE0">
      <w:pPr>
        <w:spacing w:line="360" w:lineRule="auto"/>
        <w:jc w:val="thaiDistribute"/>
        <w:rPr>
          <w:rFonts w:cs="Times New Roman"/>
          <w:sz w:val="22"/>
          <w:szCs w:val="24"/>
        </w:rPr>
      </w:pPr>
    </w:p>
    <w:p w14:paraId="6F10EFA1" w14:textId="352D979C" w:rsidR="00926FE0" w:rsidRPr="0055705D" w:rsidRDefault="00926FE0" w:rsidP="00926FE0">
      <w:pPr>
        <w:spacing w:line="360" w:lineRule="auto"/>
        <w:jc w:val="thaiDistribute"/>
        <w:rPr>
          <w:rFonts w:cstheme="minorBidi" w:hint="cs"/>
          <w:sz w:val="22"/>
          <w:szCs w:val="24"/>
          <w:rPrChange w:id="35" w:author="Sirinda Palahan" w:date="2023-05-27T09:53:00Z">
            <w:rPr>
              <w:rFonts w:cs="Times New Roman"/>
              <w:sz w:val="22"/>
              <w:szCs w:val="24"/>
            </w:rPr>
          </w:rPrChange>
        </w:rPr>
      </w:pPr>
      <w:commentRangeStart w:id="36"/>
      <w:r w:rsidRPr="0094029E">
        <w:rPr>
          <w:rFonts w:cs="Times New Roman"/>
          <w:b/>
          <w:bCs/>
          <w:sz w:val="22"/>
          <w:szCs w:val="24"/>
        </w:rPr>
        <w:t xml:space="preserve">Table 1 </w:t>
      </w:r>
      <w:r w:rsidRPr="0094029E">
        <w:rPr>
          <w:rFonts w:cs="Times New Roman"/>
          <w:sz w:val="22"/>
          <w:szCs w:val="24"/>
        </w:rPr>
        <w:t>Model Performance Evaluation</w:t>
      </w:r>
      <w:ins w:id="37" w:author="Sirinda Palahan" w:date="2023-05-27T09:53:00Z">
        <w:r w:rsidR="0055705D">
          <w:rPr>
            <w:rFonts w:cstheme="minorBidi" w:hint="cs"/>
            <w:sz w:val="22"/>
            <w:szCs w:val="24"/>
            <w:cs/>
          </w:rPr>
          <w:t xml:space="preserve"> </w:t>
        </w:r>
        <w:commentRangeEnd w:id="36"/>
        <w:r w:rsidR="0055705D">
          <w:rPr>
            <w:rStyle w:val="CommentReference"/>
          </w:rPr>
          <w:commentReference w:id="36"/>
        </w:r>
      </w:ins>
    </w:p>
    <w:tbl>
      <w:tblPr>
        <w:tblStyle w:val="TableGrid1"/>
        <w:tblW w:w="8222" w:type="dxa"/>
        <w:jc w:val="center"/>
        <w:tblLayout w:type="fixed"/>
        <w:tblLook w:val="01E0" w:firstRow="1" w:lastRow="1" w:firstColumn="1" w:lastColumn="1" w:noHBand="0" w:noVBand="0"/>
      </w:tblPr>
      <w:tblGrid>
        <w:gridCol w:w="567"/>
        <w:gridCol w:w="3686"/>
        <w:gridCol w:w="1276"/>
        <w:gridCol w:w="1417"/>
        <w:gridCol w:w="1276"/>
      </w:tblGrid>
      <w:tr w:rsidR="00926FE0" w:rsidRPr="0094029E" w14:paraId="07C12F1F" w14:textId="77777777" w:rsidTr="00C833E3">
        <w:trPr>
          <w:jc w:val="center"/>
        </w:trPr>
        <w:tc>
          <w:tcPr>
            <w:tcW w:w="567" w:type="dxa"/>
            <w:shd w:val="clear" w:color="auto" w:fill="D9D9D9"/>
          </w:tcPr>
          <w:p w14:paraId="77C5EA3F" w14:textId="77777777" w:rsidR="00926FE0" w:rsidRPr="0094029E" w:rsidRDefault="00926FE0" w:rsidP="00926FE0">
            <w:pPr>
              <w:spacing w:line="360" w:lineRule="auto"/>
              <w:jc w:val="thaiDistribute"/>
              <w:rPr>
                <w:rFonts w:cs="Times New Roman"/>
                <w:sz w:val="20"/>
                <w:szCs w:val="20"/>
              </w:rPr>
            </w:pPr>
            <w:r w:rsidRPr="0094029E">
              <w:rPr>
                <w:rFonts w:cs="Times New Roman"/>
                <w:sz w:val="20"/>
                <w:szCs w:val="20"/>
              </w:rPr>
              <w:t>No.</w:t>
            </w:r>
          </w:p>
        </w:tc>
        <w:tc>
          <w:tcPr>
            <w:tcW w:w="3686" w:type="dxa"/>
            <w:shd w:val="clear" w:color="auto" w:fill="D9D9D9"/>
          </w:tcPr>
          <w:p w14:paraId="7EB86F57" w14:textId="77777777" w:rsidR="00926FE0" w:rsidRPr="0094029E" w:rsidRDefault="00926FE0" w:rsidP="00926FE0">
            <w:pPr>
              <w:spacing w:line="360" w:lineRule="auto"/>
              <w:jc w:val="thaiDistribute"/>
              <w:rPr>
                <w:rFonts w:cs="Times New Roman"/>
                <w:sz w:val="20"/>
                <w:szCs w:val="20"/>
              </w:rPr>
            </w:pPr>
            <w:r w:rsidRPr="0094029E">
              <w:rPr>
                <w:rFonts w:cs="Times New Roman"/>
                <w:sz w:val="20"/>
                <w:szCs w:val="20"/>
              </w:rPr>
              <w:t>Model</w:t>
            </w:r>
          </w:p>
        </w:tc>
        <w:tc>
          <w:tcPr>
            <w:tcW w:w="1276" w:type="dxa"/>
            <w:shd w:val="clear" w:color="auto" w:fill="D9D9D9"/>
          </w:tcPr>
          <w:p w14:paraId="04945193" w14:textId="77777777" w:rsidR="00926FE0" w:rsidRPr="0094029E" w:rsidRDefault="00926FE0" w:rsidP="00926FE0">
            <w:pPr>
              <w:spacing w:line="360" w:lineRule="auto"/>
              <w:jc w:val="thaiDistribute"/>
              <w:rPr>
                <w:rFonts w:cs="Times New Roman"/>
                <w:sz w:val="20"/>
                <w:szCs w:val="20"/>
                <w:cs/>
              </w:rPr>
            </w:pPr>
            <w:r w:rsidRPr="0094029E">
              <w:rPr>
                <w:rFonts w:cs="Times New Roman"/>
                <w:sz w:val="20"/>
                <w:szCs w:val="20"/>
              </w:rPr>
              <w:t>MAE</w:t>
            </w:r>
          </w:p>
        </w:tc>
        <w:tc>
          <w:tcPr>
            <w:tcW w:w="1417" w:type="dxa"/>
            <w:shd w:val="clear" w:color="auto" w:fill="D9D9D9"/>
          </w:tcPr>
          <w:p w14:paraId="490A1658" w14:textId="77777777" w:rsidR="00926FE0" w:rsidRPr="0094029E" w:rsidRDefault="00926FE0" w:rsidP="00926FE0">
            <w:pPr>
              <w:spacing w:line="360" w:lineRule="auto"/>
              <w:jc w:val="thaiDistribute"/>
              <w:rPr>
                <w:rFonts w:cs="Times New Roman"/>
                <w:sz w:val="20"/>
                <w:szCs w:val="20"/>
                <w:cs/>
              </w:rPr>
            </w:pPr>
            <w:r w:rsidRPr="0094029E">
              <w:rPr>
                <w:rFonts w:cs="Times New Roman"/>
                <w:sz w:val="20"/>
                <w:szCs w:val="20"/>
              </w:rPr>
              <w:t>Train time (s)</w:t>
            </w:r>
          </w:p>
        </w:tc>
        <w:tc>
          <w:tcPr>
            <w:tcW w:w="1276" w:type="dxa"/>
            <w:shd w:val="clear" w:color="auto" w:fill="D9D9D9"/>
          </w:tcPr>
          <w:p w14:paraId="230812AD" w14:textId="77777777" w:rsidR="00926FE0" w:rsidRPr="0094029E" w:rsidRDefault="00926FE0" w:rsidP="00926FE0">
            <w:pPr>
              <w:spacing w:line="360" w:lineRule="auto"/>
              <w:jc w:val="thaiDistribute"/>
              <w:rPr>
                <w:rFonts w:cs="Times New Roman"/>
                <w:sz w:val="20"/>
                <w:szCs w:val="20"/>
              </w:rPr>
            </w:pPr>
            <w:r w:rsidRPr="0094029E">
              <w:rPr>
                <w:rFonts w:cs="Times New Roman"/>
                <w:sz w:val="20"/>
                <w:szCs w:val="20"/>
              </w:rPr>
              <w:t>Test time (</w:t>
            </w:r>
            <w:commentRangeStart w:id="38"/>
            <w:r w:rsidRPr="0094029E">
              <w:rPr>
                <w:rFonts w:cs="Times New Roman"/>
                <w:sz w:val="20"/>
                <w:szCs w:val="20"/>
              </w:rPr>
              <w:t>s</w:t>
            </w:r>
            <w:commentRangeEnd w:id="38"/>
            <w:r w:rsidR="0055705D">
              <w:rPr>
                <w:rStyle w:val="CommentReference"/>
                <w:kern w:val="0"/>
                <w14:ligatures w14:val="none"/>
              </w:rPr>
              <w:commentReference w:id="38"/>
            </w:r>
            <w:r w:rsidRPr="0094029E">
              <w:rPr>
                <w:rFonts w:cs="Times New Roman"/>
                <w:sz w:val="20"/>
                <w:szCs w:val="20"/>
              </w:rPr>
              <w:t>)</w:t>
            </w:r>
          </w:p>
        </w:tc>
      </w:tr>
      <w:tr w:rsidR="0055705D" w:rsidRPr="0094029E" w14:paraId="5338590C" w14:textId="77777777" w:rsidTr="00C833E3">
        <w:trPr>
          <w:jc w:val="center"/>
          <w:ins w:id="39" w:author="Sirinda Palahan" w:date="2023-05-27T09:50:00Z"/>
        </w:trPr>
        <w:tc>
          <w:tcPr>
            <w:tcW w:w="567" w:type="dxa"/>
          </w:tcPr>
          <w:p w14:paraId="20372EB2" w14:textId="77777777" w:rsidR="0055705D" w:rsidRPr="0094029E" w:rsidRDefault="0055705D" w:rsidP="00926FE0">
            <w:pPr>
              <w:spacing w:line="360" w:lineRule="auto"/>
              <w:jc w:val="thaiDistribute"/>
              <w:rPr>
                <w:ins w:id="40" w:author="Sirinda Palahan" w:date="2023-05-27T09:50:00Z"/>
                <w:rFonts w:cs="Times New Roman"/>
                <w:sz w:val="20"/>
                <w:szCs w:val="20"/>
              </w:rPr>
            </w:pPr>
          </w:p>
        </w:tc>
        <w:tc>
          <w:tcPr>
            <w:tcW w:w="3686" w:type="dxa"/>
          </w:tcPr>
          <w:p w14:paraId="00072D99" w14:textId="77777777" w:rsidR="0055705D" w:rsidRPr="0094029E" w:rsidRDefault="0055705D" w:rsidP="00926FE0">
            <w:pPr>
              <w:spacing w:line="360" w:lineRule="auto"/>
              <w:jc w:val="thaiDistribute"/>
              <w:rPr>
                <w:ins w:id="41" w:author="Sirinda Palahan" w:date="2023-05-27T09:50:00Z"/>
                <w:rFonts w:cs="Times New Roman"/>
                <w:sz w:val="20"/>
                <w:szCs w:val="20"/>
              </w:rPr>
            </w:pPr>
          </w:p>
        </w:tc>
        <w:tc>
          <w:tcPr>
            <w:tcW w:w="1276" w:type="dxa"/>
          </w:tcPr>
          <w:p w14:paraId="2E6CEC46" w14:textId="77777777" w:rsidR="0055705D" w:rsidRPr="0094029E" w:rsidRDefault="0055705D" w:rsidP="00926FE0">
            <w:pPr>
              <w:spacing w:line="360" w:lineRule="auto"/>
              <w:jc w:val="thaiDistribute"/>
              <w:rPr>
                <w:ins w:id="42" w:author="Sirinda Palahan" w:date="2023-05-27T09:50:00Z"/>
                <w:rFonts w:cs="Times New Roman"/>
                <w:sz w:val="20"/>
                <w:szCs w:val="20"/>
              </w:rPr>
            </w:pPr>
          </w:p>
        </w:tc>
        <w:tc>
          <w:tcPr>
            <w:tcW w:w="1417" w:type="dxa"/>
          </w:tcPr>
          <w:p w14:paraId="23B0FAEC" w14:textId="77777777" w:rsidR="0055705D" w:rsidRPr="0094029E" w:rsidRDefault="0055705D" w:rsidP="00926FE0">
            <w:pPr>
              <w:spacing w:line="360" w:lineRule="auto"/>
              <w:jc w:val="thaiDistribute"/>
              <w:rPr>
                <w:ins w:id="43" w:author="Sirinda Palahan" w:date="2023-05-27T09:50:00Z"/>
                <w:rFonts w:cs="Times New Roman"/>
                <w:sz w:val="20"/>
                <w:szCs w:val="20"/>
              </w:rPr>
            </w:pPr>
          </w:p>
        </w:tc>
        <w:tc>
          <w:tcPr>
            <w:tcW w:w="1276" w:type="dxa"/>
          </w:tcPr>
          <w:p w14:paraId="5796E768" w14:textId="77777777" w:rsidR="0055705D" w:rsidRPr="0094029E" w:rsidRDefault="0055705D" w:rsidP="00926FE0">
            <w:pPr>
              <w:spacing w:line="360" w:lineRule="auto"/>
              <w:jc w:val="thaiDistribute"/>
              <w:rPr>
                <w:ins w:id="44" w:author="Sirinda Palahan" w:date="2023-05-27T09:50:00Z"/>
                <w:rFonts w:cs="Times New Roman"/>
                <w:sz w:val="20"/>
                <w:szCs w:val="20"/>
              </w:rPr>
            </w:pPr>
          </w:p>
        </w:tc>
      </w:tr>
      <w:tr w:rsidR="00926FE0" w:rsidRPr="0094029E" w14:paraId="4665841B" w14:textId="77777777" w:rsidTr="00C833E3">
        <w:trPr>
          <w:jc w:val="center"/>
        </w:trPr>
        <w:tc>
          <w:tcPr>
            <w:tcW w:w="567" w:type="dxa"/>
          </w:tcPr>
          <w:p w14:paraId="19397B8D" w14:textId="77777777" w:rsidR="00926FE0" w:rsidRPr="0094029E" w:rsidRDefault="00926FE0" w:rsidP="00926FE0">
            <w:pPr>
              <w:spacing w:line="360" w:lineRule="auto"/>
              <w:jc w:val="thaiDistribute"/>
              <w:rPr>
                <w:rFonts w:cs="Times New Roman"/>
                <w:sz w:val="20"/>
                <w:szCs w:val="20"/>
              </w:rPr>
            </w:pPr>
            <w:r w:rsidRPr="0094029E">
              <w:rPr>
                <w:rFonts w:cs="Times New Roman"/>
                <w:sz w:val="20"/>
                <w:szCs w:val="20"/>
              </w:rPr>
              <w:t>1</w:t>
            </w:r>
          </w:p>
        </w:tc>
        <w:tc>
          <w:tcPr>
            <w:tcW w:w="3686" w:type="dxa"/>
          </w:tcPr>
          <w:p w14:paraId="4D45880B" w14:textId="77777777" w:rsidR="00926FE0" w:rsidRPr="0094029E" w:rsidRDefault="00926FE0" w:rsidP="00926FE0">
            <w:pPr>
              <w:spacing w:line="360" w:lineRule="auto"/>
              <w:jc w:val="thaiDistribute"/>
              <w:rPr>
                <w:rFonts w:cs="Times New Roman"/>
                <w:sz w:val="20"/>
                <w:szCs w:val="20"/>
              </w:rPr>
            </w:pPr>
            <w:r w:rsidRPr="0094029E">
              <w:rPr>
                <w:rFonts w:cs="Times New Roman"/>
                <w:sz w:val="20"/>
                <w:szCs w:val="20"/>
              </w:rPr>
              <w:t>Linear Regression</w:t>
            </w:r>
          </w:p>
        </w:tc>
        <w:tc>
          <w:tcPr>
            <w:tcW w:w="1276" w:type="dxa"/>
          </w:tcPr>
          <w:p w14:paraId="7F80F432" w14:textId="77777777" w:rsidR="00926FE0" w:rsidRPr="0094029E" w:rsidRDefault="00926FE0" w:rsidP="00926FE0">
            <w:pPr>
              <w:spacing w:line="360" w:lineRule="auto"/>
              <w:jc w:val="thaiDistribute"/>
              <w:rPr>
                <w:rFonts w:cs="Times New Roman"/>
                <w:sz w:val="20"/>
                <w:szCs w:val="20"/>
              </w:rPr>
            </w:pPr>
            <w:r w:rsidRPr="0094029E">
              <w:rPr>
                <w:rFonts w:cs="Times New Roman"/>
                <w:sz w:val="20"/>
                <w:szCs w:val="20"/>
              </w:rPr>
              <w:t>1.8838</w:t>
            </w:r>
          </w:p>
        </w:tc>
        <w:tc>
          <w:tcPr>
            <w:tcW w:w="1417" w:type="dxa"/>
          </w:tcPr>
          <w:p w14:paraId="11251914" w14:textId="77777777" w:rsidR="00926FE0" w:rsidRPr="0094029E" w:rsidRDefault="00926FE0" w:rsidP="00926FE0">
            <w:pPr>
              <w:spacing w:line="360" w:lineRule="auto"/>
              <w:jc w:val="thaiDistribute"/>
              <w:rPr>
                <w:rFonts w:cs="Times New Roman"/>
                <w:sz w:val="20"/>
                <w:szCs w:val="20"/>
              </w:rPr>
            </w:pPr>
            <w:r w:rsidRPr="0094029E">
              <w:rPr>
                <w:rFonts w:cs="Times New Roman"/>
                <w:sz w:val="20"/>
                <w:szCs w:val="20"/>
              </w:rPr>
              <w:t>0.46</w:t>
            </w:r>
          </w:p>
        </w:tc>
        <w:tc>
          <w:tcPr>
            <w:tcW w:w="1276" w:type="dxa"/>
          </w:tcPr>
          <w:p w14:paraId="573FD1EE" w14:textId="77777777" w:rsidR="00926FE0" w:rsidRPr="0094029E" w:rsidRDefault="00926FE0" w:rsidP="00926FE0">
            <w:pPr>
              <w:spacing w:line="360" w:lineRule="auto"/>
              <w:jc w:val="thaiDistribute"/>
              <w:rPr>
                <w:rFonts w:cs="Times New Roman"/>
                <w:sz w:val="20"/>
                <w:szCs w:val="20"/>
                <w:cs/>
              </w:rPr>
            </w:pPr>
            <w:r w:rsidRPr="0094029E">
              <w:rPr>
                <w:rFonts w:cs="Times New Roman"/>
                <w:sz w:val="20"/>
                <w:szCs w:val="20"/>
              </w:rPr>
              <w:t>0.000004</w:t>
            </w:r>
          </w:p>
        </w:tc>
      </w:tr>
      <w:tr w:rsidR="00926FE0" w:rsidRPr="0094029E" w14:paraId="5E230F9B" w14:textId="77777777" w:rsidTr="00C833E3">
        <w:trPr>
          <w:jc w:val="center"/>
        </w:trPr>
        <w:tc>
          <w:tcPr>
            <w:tcW w:w="567" w:type="dxa"/>
          </w:tcPr>
          <w:p w14:paraId="3F89E82F" w14:textId="77777777" w:rsidR="00926FE0" w:rsidRPr="0094029E" w:rsidRDefault="00926FE0" w:rsidP="00926FE0">
            <w:pPr>
              <w:spacing w:line="360" w:lineRule="auto"/>
              <w:jc w:val="thaiDistribute"/>
              <w:rPr>
                <w:rFonts w:cs="Times New Roman"/>
                <w:sz w:val="20"/>
                <w:szCs w:val="20"/>
              </w:rPr>
            </w:pPr>
            <w:r w:rsidRPr="0094029E">
              <w:rPr>
                <w:rFonts w:cs="Times New Roman"/>
                <w:sz w:val="20"/>
                <w:szCs w:val="20"/>
              </w:rPr>
              <w:t>2</w:t>
            </w:r>
          </w:p>
        </w:tc>
        <w:tc>
          <w:tcPr>
            <w:tcW w:w="3686" w:type="dxa"/>
          </w:tcPr>
          <w:p w14:paraId="289D2DE4" w14:textId="77777777" w:rsidR="00926FE0" w:rsidRPr="0094029E" w:rsidRDefault="00926FE0" w:rsidP="00926FE0">
            <w:pPr>
              <w:spacing w:line="360" w:lineRule="auto"/>
              <w:jc w:val="thaiDistribute"/>
              <w:rPr>
                <w:rFonts w:cs="Times New Roman"/>
                <w:sz w:val="20"/>
                <w:szCs w:val="20"/>
              </w:rPr>
            </w:pPr>
            <w:r w:rsidRPr="0094029E">
              <w:rPr>
                <w:rFonts w:cs="Times New Roman"/>
                <w:sz w:val="20"/>
                <w:szCs w:val="20"/>
              </w:rPr>
              <w:t>Support Vector Machine</w:t>
            </w:r>
          </w:p>
        </w:tc>
        <w:tc>
          <w:tcPr>
            <w:tcW w:w="1276" w:type="dxa"/>
          </w:tcPr>
          <w:p w14:paraId="30F63D00" w14:textId="77777777" w:rsidR="00926FE0" w:rsidRPr="0094029E" w:rsidRDefault="00926FE0" w:rsidP="00926FE0">
            <w:pPr>
              <w:spacing w:line="360" w:lineRule="auto"/>
              <w:jc w:val="thaiDistribute"/>
              <w:rPr>
                <w:rFonts w:cs="Times New Roman"/>
                <w:sz w:val="20"/>
                <w:szCs w:val="20"/>
              </w:rPr>
            </w:pPr>
            <w:r w:rsidRPr="0094029E">
              <w:rPr>
                <w:rFonts w:cs="Times New Roman"/>
                <w:sz w:val="20"/>
                <w:szCs w:val="20"/>
              </w:rPr>
              <w:t>1.0587</w:t>
            </w:r>
          </w:p>
        </w:tc>
        <w:tc>
          <w:tcPr>
            <w:tcW w:w="1417" w:type="dxa"/>
          </w:tcPr>
          <w:p w14:paraId="718EF32D" w14:textId="77777777" w:rsidR="00926FE0" w:rsidRPr="0094029E" w:rsidRDefault="00926FE0" w:rsidP="00926FE0">
            <w:pPr>
              <w:spacing w:line="360" w:lineRule="auto"/>
              <w:jc w:val="thaiDistribute"/>
              <w:rPr>
                <w:rFonts w:cs="Times New Roman"/>
                <w:sz w:val="20"/>
                <w:szCs w:val="20"/>
              </w:rPr>
            </w:pPr>
            <w:r w:rsidRPr="0094029E">
              <w:rPr>
                <w:rFonts w:cs="Times New Roman"/>
                <w:sz w:val="20"/>
                <w:szCs w:val="20"/>
              </w:rPr>
              <w:t>8.49</w:t>
            </w:r>
          </w:p>
        </w:tc>
        <w:tc>
          <w:tcPr>
            <w:tcW w:w="1276" w:type="dxa"/>
          </w:tcPr>
          <w:p w14:paraId="1413FECF" w14:textId="77777777" w:rsidR="00926FE0" w:rsidRPr="0094029E" w:rsidRDefault="00926FE0" w:rsidP="00926FE0">
            <w:pPr>
              <w:spacing w:line="360" w:lineRule="auto"/>
              <w:jc w:val="thaiDistribute"/>
              <w:rPr>
                <w:rFonts w:cs="Times New Roman"/>
                <w:sz w:val="20"/>
                <w:szCs w:val="20"/>
              </w:rPr>
            </w:pPr>
            <w:r w:rsidRPr="0094029E">
              <w:rPr>
                <w:rFonts w:cs="Times New Roman"/>
                <w:sz w:val="20"/>
                <w:szCs w:val="20"/>
              </w:rPr>
              <w:t>0.000152</w:t>
            </w:r>
          </w:p>
        </w:tc>
      </w:tr>
      <w:tr w:rsidR="00926FE0" w:rsidRPr="0094029E" w14:paraId="5ECE167B" w14:textId="77777777" w:rsidTr="00C833E3">
        <w:trPr>
          <w:jc w:val="center"/>
        </w:trPr>
        <w:tc>
          <w:tcPr>
            <w:tcW w:w="567" w:type="dxa"/>
          </w:tcPr>
          <w:p w14:paraId="021AA74C" w14:textId="77777777" w:rsidR="00926FE0" w:rsidRPr="0094029E" w:rsidRDefault="00926FE0" w:rsidP="00926FE0">
            <w:pPr>
              <w:spacing w:line="360" w:lineRule="auto"/>
              <w:jc w:val="thaiDistribute"/>
              <w:rPr>
                <w:rFonts w:cs="Times New Roman"/>
                <w:sz w:val="20"/>
                <w:szCs w:val="20"/>
              </w:rPr>
            </w:pPr>
            <w:r w:rsidRPr="0094029E">
              <w:rPr>
                <w:rFonts w:cs="Times New Roman"/>
                <w:sz w:val="20"/>
                <w:szCs w:val="20"/>
              </w:rPr>
              <w:t>3</w:t>
            </w:r>
          </w:p>
        </w:tc>
        <w:tc>
          <w:tcPr>
            <w:tcW w:w="3686" w:type="dxa"/>
          </w:tcPr>
          <w:p w14:paraId="5390B6FF" w14:textId="77777777" w:rsidR="00926FE0" w:rsidRPr="0094029E" w:rsidRDefault="00926FE0" w:rsidP="00926FE0">
            <w:pPr>
              <w:spacing w:line="360" w:lineRule="auto"/>
              <w:jc w:val="thaiDistribute"/>
              <w:rPr>
                <w:rFonts w:cs="Times New Roman"/>
                <w:sz w:val="20"/>
                <w:szCs w:val="20"/>
              </w:rPr>
            </w:pPr>
            <w:r w:rsidRPr="0094029E">
              <w:rPr>
                <w:rFonts w:cs="Times New Roman"/>
                <w:sz w:val="20"/>
                <w:szCs w:val="20"/>
              </w:rPr>
              <w:t>Decision Tree</w:t>
            </w:r>
          </w:p>
        </w:tc>
        <w:tc>
          <w:tcPr>
            <w:tcW w:w="1276" w:type="dxa"/>
          </w:tcPr>
          <w:p w14:paraId="71C92ACE" w14:textId="77777777" w:rsidR="00926FE0" w:rsidRPr="0094029E" w:rsidRDefault="00926FE0" w:rsidP="00926FE0">
            <w:pPr>
              <w:spacing w:line="360" w:lineRule="auto"/>
              <w:jc w:val="thaiDistribute"/>
              <w:rPr>
                <w:rFonts w:cs="Times New Roman"/>
                <w:sz w:val="20"/>
                <w:szCs w:val="20"/>
              </w:rPr>
            </w:pPr>
            <w:r w:rsidRPr="0094029E">
              <w:rPr>
                <w:rFonts w:cs="Times New Roman"/>
                <w:sz w:val="20"/>
                <w:szCs w:val="20"/>
              </w:rPr>
              <w:t>1.3793</w:t>
            </w:r>
          </w:p>
        </w:tc>
        <w:tc>
          <w:tcPr>
            <w:tcW w:w="1417" w:type="dxa"/>
          </w:tcPr>
          <w:p w14:paraId="4D7C0D55" w14:textId="77777777" w:rsidR="00926FE0" w:rsidRPr="0094029E" w:rsidRDefault="00926FE0" w:rsidP="00926FE0">
            <w:pPr>
              <w:spacing w:line="360" w:lineRule="auto"/>
              <w:jc w:val="thaiDistribute"/>
              <w:rPr>
                <w:rFonts w:cs="Times New Roman"/>
                <w:sz w:val="20"/>
                <w:szCs w:val="20"/>
              </w:rPr>
            </w:pPr>
            <w:r w:rsidRPr="0094029E">
              <w:rPr>
                <w:rFonts w:cs="Times New Roman"/>
                <w:sz w:val="20"/>
                <w:szCs w:val="20"/>
              </w:rPr>
              <w:t>1.95</w:t>
            </w:r>
          </w:p>
        </w:tc>
        <w:tc>
          <w:tcPr>
            <w:tcW w:w="1276" w:type="dxa"/>
          </w:tcPr>
          <w:p w14:paraId="2B185052" w14:textId="77777777" w:rsidR="00926FE0" w:rsidRPr="0094029E" w:rsidRDefault="00926FE0" w:rsidP="00926FE0">
            <w:pPr>
              <w:spacing w:line="360" w:lineRule="auto"/>
              <w:jc w:val="thaiDistribute"/>
              <w:rPr>
                <w:rFonts w:cs="Times New Roman"/>
                <w:sz w:val="20"/>
                <w:szCs w:val="20"/>
              </w:rPr>
            </w:pPr>
            <w:r w:rsidRPr="0094029E">
              <w:rPr>
                <w:rFonts w:cs="Times New Roman"/>
                <w:sz w:val="20"/>
                <w:szCs w:val="20"/>
              </w:rPr>
              <w:t>0.000003</w:t>
            </w:r>
          </w:p>
        </w:tc>
      </w:tr>
      <w:tr w:rsidR="00926FE0" w:rsidRPr="0094029E" w14:paraId="1005E6E3" w14:textId="77777777" w:rsidTr="00C833E3">
        <w:trPr>
          <w:jc w:val="center"/>
        </w:trPr>
        <w:tc>
          <w:tcPr>
            <w:tcW w:w="567" w:type="dxa"/>
          </w:tcPr>
          <w:p w14:paraId="23414B78" w14:textId="77777777" w:rsidR="00926FE0" w:rsidRPr="0094029E" w:rsidRDefault="00926FE0" w:rsidP="00926FE0">
            <w:pPr>
              <w:spacing w:line="360" w:lineRule="auto"/>
              <w:jc w:val="thaiDistribute"/>
              <w:rPr>
                <w:rFonts w:cs="Times New Roman"/>
                <w:sz w:val="20"/>
                <w:szCs w:val="20"/>
              </w:rPr>
            </w:pPr>
            <w:r w:rsidRPr="0094029E">
              <w:rPr>
                <w:rFonts w:cs="Times New Roman"/>
                <w:sz w:val="20"/>
                <w:szCs w:val="20"/>
              </w:rPr>
              <w:t>4</w:t>
            </w:r>
          </w:p>
        </w:tc>
        <w:tc>
          <w:tcPr>
            <w:tcW w:w="3686" w:type="dxa"/>
          </w:tcPr>
          <w:p w14:paraId="1AF90BD2" w14:textId="77777777" w:rsidR="00926FE0" w:rsidRPr="0094029E" w:rsidRDefault="00926FE0" w:rsidP="00926FE0">
            <w:pPr>
              <w:spacing w:line="360" w:lineRule="auto"/>
              <w:jc w:val="thaiDistribute"/>
              <w:rPr>
                <w:rFonts w:cs="Times New Roman"/>
                <w:sz w:val="20"/>
                <w:szCs w:val="20"/>
              </w:rPr>
            </w:pPr>
            <w:r w:rsidRPr="0094029E">
              <w:rPr>
                <w:rFonts w:cs="Times New Roman"/>
                <w:sz w:val="20"/>
                <w:szCs w:val="20"/>
              </w:rPr>
              <w:t>K-Nearest Neighbors</w:t>
            </w:r>
          </w:p>
        </w:tc>
        <w:tc>
          <w:tcPr>
            <w:tcW w:w="1276" w:type="dxa"/>
          </w:tcPr>
          <w:p w14:paraId="5F4726DE" w14:textId="77777777" w:rsidR="00926FE0" w:rsidRPr="0094029E" w:rsidRDefault="00926FE0" w:rsidP="00926FE0">
            <w:pPr>
              <w:spacing w:line="360" w:lineRule="auto"/>
              <w:jc w:val="thaiDistribute"/>
              <w:rPr>
                <w:rFonts w:cs="Times New Roman"/>
                <w:sz w:val="20"/>
                <w:szCs w:val="20"/>
              </w:rPr>
            </w:pPr>
            <w:r w:rsidRPr="0094029E">
              <w:rPr>
                <w:rFonts w:cs="Times New Roman"/>
                <w:sz w:val="20"/>
                <w:szCs w:val="20"/>
              </w:rPr>
              <w:t>1.3119</w:t>
            </w:r>
          </w:p>
        </w:tc>
        <w:tc>
          <w:tcPr>
            <w:tcW w:w="1417" w:type="dxa"/>
          </w:tcPr>
          <w:p w14:paraId="47AAF99A" w14:textId="77777777" w:rsidR="00926FE0" w:rsidRPr="0094029E" w:rsidRDefault="00926FE0" w:rsidP="00926FE0">
            <w:pPr>
              <w:spacing w:line="360" w:lineRule="auto"/>
              <w:jc w:val="thaiDistribute"/>
              <w:rPr>
                <w:rFonts w:cs="Times New Roman"/>
                <w:sz w:val="20"/>
                <w:szCs w:val="20"/>
              </w:rPr>
            </w:pPr>
            <w:r w:rsidRPr="0094029E">
              <w:rPr>
                <w:rFonts w:cs="Times New Roman"/>
                <w:sz w:val="20"/>
                <w:szCs w:val="20"/>
              </w:rPr>
              <w:t>1.67</w:t>
            </w:r>
          </w:p>
        </w:tc>
        <w:tc>
          <w:tcPr>
            <w:tcW w:w="1276" w:type="dxa"/>
          </w:tcPr>
          <w:p w14:paraId="05365274" w14:textId="77777777" w:rsidR="00926FE0" w:rsidRPr="0094029E" w:rsidRDefault="00926FE0" w:rsidP="00926FE0">
            <w:pPr>
              <w:spacing w:line="360" w:lineRule="auto"/>
              <w:jc w:val="thaiDistribute"/>
              <w:rPr>
                <w:rFonts w:cs="Times New Roman"/>
                <w:sz w:val="20"/>
                <w:szCs w:val="20"/>
              </w:rPr>
            </w:pPr>
            <w:r w:rsidRPr="0094029E">
              <w:rPr>
                <w:rFonts w:cs="Times New Roman"/>
                <w:sz w:val="20"/>
                <w:szCs w:val="20"/>
              </w:rPr>
              <w:t>0.000194</w:t>
            </w:r>
          </w:p>
        </w:tc>
      </w:tr>
      <w:tr w:rsidR="0055705D" w:rsidRPr="0094029E" w14:paraId="57F1C3D7" w14:textId="77777777" w:rsidTr="00C833E3">
        <w:trPr>
          <w:jc w:val="center"/>
          <w:ins w:id="45" w:author="Sirinda Palahan" w:date="2023-05-27T09:50:00Z"/>
        </w:trPr>
        <w:tc>
          <w:tcPr>
            <w:tcW w:w="567" w:type="dxa"/>
          </w:tcPr>
          <w:p w14:paraId="0D10056F" w14:textId="77777777" w:rsidR="0055705D" w:rsidRPr="0094029E" w:rsidRDefault="0055705D" w:rsidP="00926FE0">
            <w:pPr>
              <w:spacing w:line="360" w:lineRule="auto"/>
              <w:jc w:val="thaiDistribute"/>
              <w:rPr>
                <w:ins w:id="46" w:author="Sirinda Palahan" w:date="2023-05-27T09:50:00Z"/>
                <w:rFonts w:cs="Times New Roman"/>
                <w:sz w:val="20"/>
                <w:szCs w:val="20"/>
              </w:rPr>
            </w:pPr>
          </w:p>
        </w:tc>
        <w:tc>
          <w:tcPr>
            <w:tcW w:w="3686" w:type="dxa"/>
          </w:tcPr>
          <w:p w14:paraId="3AAD1EA2" w14:textId="77777777" w:rsidR="0055705D" w:rsidRPr="0094029E" w:rsidRDefault="0055705D" w:rsidP="00926FE0">
            <w:pPr>
              <w:spacing w:line="360" w:lineRule="auto"/>
              <w:jc w:val="thaiDistribute"/>
              <w:rPr>
                <w:ins w:id="47" w:author="Sirinda Palahan" w:date="2023-05-27T09:50:00Z"/>
                <w:rFonts w:cs="Times New Roman"/>
                <w:sz w:val="20"/>
                <w:szCs w:val="20"/>
              </w:rPr>
            </w:pPr>
          </w:p>
        </w:tc>
        <w:tc>
          <w:tcPr>
            <w:tcW w:w="1276" w:type="dxa"/>
          </w:tcPr>
          <w:p w14:paraId="1E7D063E" w14:textId="77777777" w:rsidR="0055705D" w:rsidRPr="0094029E" w:rsidRDefault="0055705D" w:rsidP="00926FE0">
            <w:pPr>
              <w:spacing w:line="360" w:lineRule="auto"/>
              <w:jc w:val="thaiDistribute"/>
              <w:rPr>
                <w:ins w:id="48" w:author="Sirinda Palahan" w:date="2023-05-27T09:50:00Z"/>
                <w:rFonts w:cs="Times New Roman"/>
                <w:sz w:val="20"/>
                <w:szCs w:val="20"/>
              </w:rPr>
            </w:pPr>
          </w:p>
        </w:tc>
        <w:tc>
          <w:tcPr>
            <w:tcW w:w="1417" w:type="dxa"/>
          </w:tcPr>
          <w:p w14:paraId="3D6546C0" w14:textId="77777777" w:rsidR="0055705D" w:rsidRPr="0094029E" w:rsidRDefault="0055705D" w:rsidP="00926FE0">
            <w:pPr>
              <w:spacing w:line="360" w:lineRule="auto"/>
              <w:jc w:val="thaiDistribute"/>
              <w:rPr>
                <w:ins w:id="49" w:author="Sirinda Palahan" w:date="2023-05-27T09:50:00Z"/>
                <w:rFonts w:cs="Times New Roman"/>
                <w:sz w:val="20"/>
                <w:szCs w:val="20"/>
              </w:rPr>
            </w:pPr>
          </w:p>
        </w:tc>
        <w:tc>
          <w:tcPr>
            <w:tcW w:w="1276" w:type="dxa"/>
          </w:tcPr>
          <w:p w14:paraId="7157FF80" w14:textId="77777777" w:rsidR="0055705D" w:rsidRPr="0094029E" w:rsidRDefault="0055705D" w:rsidP="00926FE0">
            <w:pPr>
              <w:spacing w:line="360" w:lineRule="auto"/>
              <w:jc w:val="thaiDistribute"/>
              <w:rPr>
                <w:ins w:id="50" w:author="Sirinda Palahan" w:date="2023-05-27T09:50:00Z"/>
                <w:rFonts w:cs="Times New Roman"/>
                <w:sz w:val="20"/>
                <w:szCs w:val="20"/>
              </w:rPr>
            </w:pPr>
          </w:p>
        </w:tc>
      </w:tr>
      <w:tr w:rsidR="00926FE0" w:rsidRPr="0094029E" w14:paraId="284F778D" w14:textId="77777777" w:rsidTr="00C833E3">
        <w:trPr>
          <w:jc w:val="center"/>
        </w:trPr>
        <w:tc>
          <w:tcPr>
            <w:tcW w:w="567" w:type="dxa"/>
          </w:tcPr>
          <w:p w14:paraId="4D775586" w14:textId="77777777" w:rsidR="00926FE0" w:rsidRPr="0094029E" w:rsidRDefault="00926FE0" w:rsidP="00926FE0">
            <w:pPr>
              <w:spacing w:line="360" w:lineRule="auto"/>
              <w:jc w:val="thaiDistribute"/>
              <w:rPr>
                <w:rFonts w:cs="Times New Roman"/>
                <w:sz w:val="20"/>
                <w:szCs w:val="20"/>
              </w:rPr>
            </w:pPr>
            <w:r w:rsidRPr="0094029E">
              <w:rPr>
                <w:rFonts w:cs="Times New Roman"/>
                <w:sz w:val="20"/>
                <w:szCs w:val="20"/>
              </w:rPr>
              <w:t>5</w:t>
            </w:r>
          </w:p>
        </w:tc>
        <w:tc>
          <w:tcPr>
            <w:tcW w:w="3686" w:type="dxa"/>
          </w:tcPr>
          <w:p w14:paraId="7618E552" w14:textId="77777777" w:rsidR="00926FE0" w:rsidRPr="0094029E" w:rsidRDefault="00926FE0" w:rsidP="00926FE0">
            <w:pPr>
              <w:spacing w:line="360" w:lineRule="auto"/>
              <w:jc w:val="thaiDistribute"/>
              <w:rPr>
                <w:rFonts w:cs="Times New Roman"/>
                <w:sz w:val="20"/>
                <w:szCs w:val="20"/>
              </w:rPr>
            </w:pPr>
            <w:r w:rsidRPr="0094029E">
              <w:rPr>
                <w:rFonts w:cs="Times New Roman"/>
                <w:sz w:val="20"/>
                <w:szCs w:val="20"/>
              </w:rPr>
              <w:t>Deep Neural Network</w:t>
            </w:r>
          </w:p>
        </w:tc>
        <w:tc>
          <w:tcPr>
            <w:tcW w:w="1276" w:type="dxa"/>
          </w:tcPr>
          <w:p w14:paraId="34226D5B" w14:textId="77777777" w:rsidR="00926FE0" w:rsidRPr="0094029E" w:rsidRDefault="00926FE0" w:rsidP="00926FE0">
            <w:pPr>
              <w:spacing w:line="360" w:lineRule="auto"/>
              <w:jc w:val="thaiDistribute"/>
              <w:rPr>
                <w:rFonts w:cs="Times New Roman"/>
                <w:sz w:val="20"/>
                <w:szCs w:val="20"/>
              </w:rPr>
            </w:pPr>
            <w:r w:rsidRPr="0094029E">
              <w:rPr>
                <w:rFonts w:cs="Times New Roman"/>
                <w:sz w:val="20"/>
                <w:szCs w:val="20"/>
              </w:rPr>
              <w:t>1.6060</w:t>
            </w:r>
          </w:p>
        </w:tc>
        <w:tc>
          <w:tcPr>
            <w:tcW w:w="1417" w:type="dxa"/>
          </w:tcPr>
          <w:p w14:paraId="27CA0B8F" w14:textId="77777777" w:rsidR="00926FE0" w:rsidRPr="0094029E" w:rsidRDefault="00926FE0" w:rsidP="00926FE0">
            <w:pPr>
              <w:spacing w:line="360" w:lineRule="auto"/>
              <w:jc w:val="thaiDistribute"/>
              <w:rPr>
                <w:rFonts w:cs="Times New Roman"/>
                <w:sz w:val="20"/>
                <w:szCs w:val="20"/>
              </w:rPr>
            </w:pPr>
            <w:r w:rsidRPr="0094029E">
              <w:rPr>
                <w:rFonts w:cs="Times New Roman"/>
                <w:sz w:val="20"/>
                <w:szCs w:val="20"/>
              </w:rPr>
              <w:t>25.31</w:t>
            </w:r>
          </w:p>
        </w:tc>
        <w:tc>
          <w:tcPr>
            <w:tcW w:w="1276" w:type="dxa"/>
          </w:tcPr>
          <w:p w14:paraId="0D2A3C14" w14:textId="77777777" w:rsidR="00926FE0" w:rsidRPr="0094029E" w:rsidRDefault="00926FE0" w:rsidP="00926FE0">
            <w:pPr>
              <w:spacing w:line="360" w:lineRule="auto"/>
              <w:jc w:val="thaiDistribute"/>
              <w:rPr>
                <w:rFonts w:cs="Times New Roman"/>
                <w:sz w:val="20"/>
                <w:szCs w:val="20"/>
              </w:rPr>
            </w:pPr>
            <w:r w:rsidRPr="0094029E">
              <w:rPr>
                <w:rFonts w:cs="Times New Roman"/>
                <w:sz w:val="20"/>
                <w:szCs w:val="20"/>
              </w:rPr>
              <w:t>0.000062</w:t>
            </w:r>
          </w:p>
        </w:tc>
      </w:tr>
      <w:tr w:rsidR="00926FE0" w:rsidRPr="0094029E" w14:paraId="4B7EB9F9" w14:textId="77777777" w:rsidTr="00C833E3">
        <w:trPr>
          <w:jc w:val="center"/>
        </w:trPr>
        <w:tc>
          <w:tcPr>
            <w:tcW w:w="567" w:type="dxa"/>
          </w:tcPr>
          <w:p w14:paraId="0BAA1D1D" w14:textId="77777777" w:rsidR="00926FE0" w:rsidRPr="0094029E" w:rsidRDefault="00926FE0" w:rsidP="00926FE0">
            <w:pPr>
              <w:spacing w:line="360" w:lineRule="auto"/>
              <w:jc w:val="thaiDistribute"/>
              <w:rPr>
                <w:rFonts w:cs="Times New Roman"/>
                <w:sz w:val="20"/>
                <w:szCs w:val="20"/>
              </w:rPr>
            </w:pPr>
            <w:r w:rsidRPr="0094029E">
              <w:rPr>
                <w:rFonts w:cs="Times New Roman"/>
                <w:sz w:val="20"/>
                <w:szCs w:val="20"/>
              </w:rPr>
              <w:t>6</w:t>
            </w:r>
          </w:p>
        </w:tc>
        <w:tc>
          <w:tcPr>
            <w:tcW w:w="3686" w:type="dxa"/>
          </w:tcPr>
          <w:p w14:paraId="182BA08D" w14:textId="77777777" w:rsidR="00926FE0" w:rsidRPr="0094029E" w:rsidRDefault="00926FE0" w:rsidP="00926FE0">
            <w:pPr>
              <w:spacing w:line="360" w:lineRule="auto"/>
              <w:jc w:val="thaiDistribute"/>
              <w:rPr>
                <w:rFonts w:cs="Times New Roman"/>
                <w:sz w:val="20"/>
                <w:szCs w:val="20"/>
              </w:rPr>
            </w:pPr>
            <w:r w:rsidRPr="0094029E">
              <w:rPr>
                <w:rFonts w:cs="Times New Roman"/>
                <w:sz w:val="20"/>
                <w:szCs w:val="20"/>
              </w:rPr>
              <w:t>Recurrent Neural Networks</w:t>
            </w:r>
          </w:p>
        </w:tc>
        <w:tc>
          <w:tcPr>
            <w:tcW w:w="1276" w:type="dxa"/>
          </w:tcPr>
          <w:p w14:paraId="5CBB11D8" w14:textId="77777777" w:rsidR="00926FE0" w:rsidRPr="0094029E" w:rsidRDefault="00926FE0" w:rsidP="00926FE0">
            <w:pPr>
              <w:spacing w:line="360" w:lineRule="auto"/>
              <w:jc w:val="thaiDistribute"/>
              <w:rPr>
                <w:rFonts w:cs="Times New Roman"/>
                <w:sz w:val="20"/>
                <w:szCs w:val="20"/>
              </w:rPr>
            </w:pPr>
            <w:r w:rsidRPr="0094029E">
              <w:rPr>
                <w:rFonts w:cs="Times New Roman"/>
                <w:sz w:val="20"/>
                <w:szCs w:val="20"/>
              </w:rPr>
              <w:t>1.6508</w:t>
            </w:r>
          </w:p>
        </w:tc>
        <w:tc>
          <w:tcPr>
            <w:tcW w:w="1417" w:type="dxa"/>
          </w:tcPr>
          <w:p w14:paraId="0FA87665" w14:textId="77777777" w:rsidR="00926FE0" w:rsidRPr="0094029E" w:rsidRDefault="00926FE0" w:rsidP="00926FE0">
            <w:pPr>
              <w:spacing w:line="360" w:lineRule="auto"/>
              <w:jc w:val="thaiDistribute"/>
              <w:rPr>
                <w:rFonts w:cs="Times New Roman"/>
                <w:sz w:val="20"/>
                <w:szCs w:val="20"/>
              </w:rPr>
            </w:pPr>
            <w:r w:rsidRPr="0094029E">
              <w:rPr>
                <w:rFonts w:cs="Times New Roman"/>
                <w:sz w:val="20"/>
                <w:szCs w:val="20"/>
              </w:rPr>
              <w:t>35.29</w:t>
            </w:r>
          </w:p>
        </w:tc>
        <w:tc>
          <w:tcPr>
            <w:tcW w:w="1276" w:type="dxa"/>
          </w:tcPr>
          <w:p w14:paraId="4CD2BBE2" w14:textId="77777777" w:rsidR="00926FE0" w:rsidRPr="0094029E" w:rsidRDefault="00926FE0" w:rsidP="00926FE0">
            <w:pPr>
              <w:spacing w:line="360" w:lineRule="auto"/>
              <w:jc w:val="thaiDistribute"/>
              <w:rPr>
                <w:rFonts w:cs="Times New Roman"/>
                <w:sz w:val="20"/>
                <w:szCs w:val="20"/>
              </w:rPr>
            </w:pPr>
            <w:r w:rsidRPr="0094029E">
              <w:rPr>
                <w:rFonts w:cs="Times New Roman"/>
                <w:sz w:val="20"/>
                <w:szCs w:val="20"/>
              </w:rPr>
              <w:t>0.000121</w:t>
            </w:r>
          </w:p>
        </w:tc>
      </w:tr>
      <w:tr w:rsidR="00926FE0" w:rsidRPr="0094029E" w14:paraId="58A3ACE2" w14:textId="77777777" w:rsidTr="00C833E3">
        <w:trPr>
          <w:jc w:val="center"/>
        </w:trPr>
        <w:tc>
          <w:tcPr>
            <w:tcW w:w="567" w:type="dxa"/>
          </w:tcPr>
          <w:p w14:paraId="57B15C5F" w14:textId="77777777" w:rsidR="00926FE0" w:rsidRPr="0094029E" w:rsidRDefault="00926FE0" w:rsidP="00926FE0">
            <w:pPr>
              <w:spacing w:line="360" w:lineRule="auto"/>
              <w:jc w:val="thaiDistribute"/>
              <w:rPr>
                <w:rFonts w:cs="Times New Roman"/>
                <w:sz w:val="20"/>
                <w:szCs w:val="20"/>
              </w:rPr>
            </w:pPr>
            <w:r w:rsidRPr="0094029E">
              <w:rPr>
                <w:rFonts w:cs="Times New Roman"/>
                <w:sz w:val="20"/>
                <w:szCs w:val="20"/>
              </w:rPr>
              <w:t>7</w:t>
            </w:r>
          </w:p>
        </w:tc>
        <w:tc>
          <w:tcPr>
            <w:tcW w:w="3686" w:type="dxa"/>
          </w:tcPr>
          <w:p w14:paraId="4A319D53" w14:textId="77777777" w:rsidR="00926FE0" w:rsidRPr="0094029E" w:rsidRDefault="00926FE0" w:rsidP="00926FE0">
            <w:pPr>
              <w:spacing w:line="360" w:lineRule="auto"/>
              <w:jc w:val="thaiDistribute"/>
              <w:rPr>
                <w:rFonts w:cs="Times New Roman"/>
                <w:sz w:val="20"/>
                <w:szCs w:val="20"/>
              </w:rPr>
            </w:pPr>
            <w:r w:rsidRPr="0094029E">
              <w:rPr>
                <w:rFonts w:cs="Times New Roman"/>
                <w:sz w:val="20"/>
                <w:szCs w:val="20"/>
              </w:rPr>
              <w:t>Convolutional Neural Networks</w:t>
            </w:r>
          </w:p>
        </w:tc>
        <w:tc>
          <w:tcPr>
            <w:tcW w:w="1276" w:type="dxa"/>
          </w:tcPr>
          <w:p w14:paraId="6C6D59CF" w14:textId="77777777" w:rsidR="00926FE0" w:rsidRPr="0094029E" w:rsidRDefault="00926FE0" w:rsidP="00926FE0">
            <w:pPr>
              <w:spacing w:line="360" w:lineRule="auto"/>
              <w:jc w:val="thaiDistribute"/>
              <w:rPr>
                <w:rFonts w:cs="Times New Roman"/>
                <w:sz w:val="20"/>
                <w:szCs w:val="20"/>
              </w:rPr>
            </w:pPr>
            <w:r w:rsidRPr="0094029E">
              <w:rPr>
                <w:rFonts w:cs="Times New Roman"/>
                <w:sz w:val="20"/>
                <w:szCs w:val="20"/>
              </w:rPr>
              <w:t>1.1905</w:t>
            </w:r>
          </w:p>
        </w:tc>
        <w:tc>
          <w:tcPr>
            <w:tcW w:w="1417" w:type="dxa"/>
          </w:tcPr>
          <w:p w14:paraId="3A1B402D" w14:textId="77777777" w:rsidR="00926FE0" w:rsidRPr="0094029E" w:rsidRDefault="00926FE0" w:rsidP="00926FE0">
            <w:pPr>
              <w:spacing w:line="360" w:lineRule="auto"/>
              <w:jc w:val="thaiDistribute"/>
              <w:rPr>
                <w:rFonts w:cs="Times New Roman"/>
                <w:sz w:val="20"/>
                <w:szCs w:val="20"/>
              </w:rPr>
            </w:pPr>
            <w:r w:rsidRPr="0094029E">
              <w:rPr>
                <w:rFonts w:cs="Times New Roman"/>
                <w:sz w:val="20"/>
                <w:szCs w:val="20"/>
              </w:rPr>
              <w:t>12.27</w:t>
            </w:r>
          </w:p>
        </w:tc>
        <w:tc>
          <w:tcPr>
            <w:tcW w:w="1276" w:type="dxa"/>
          </w:tcPr>
          <w:p w14:paraId="4279E06E" w14:textId="77777777" w:rsidR="00926FE0" w:rsidRPr="0094029E" w:rsidRDefault="00926FE0" w:rsidP="00926FE0">
            <w:pPr>
              <w:spacing w:line="360" w:lineRule="auto"/>
              <w:jc w:val="thaiDistribute"/>
              <w:rPr>
                <w:rFonts w:cs="Times New Roman"/>
                <w:sz w:val="20"/>
                <w:szCs w:val="20"/>
              </w:rPr>
            </w:pPr>
            <w:r w:rsidRPr="0094029E">
              <w:rPr>
                <w:rFonts w:cs="Times New Roman"/>
                <w:sz w:val="20"/>
                <w:szCs w:val="20"/>
              </w:rPr>
              <w:t>0.000068</w:t>
            </w:r>
          </w:p>
        </w:tc>
      </w:tr>
      <w:tr w:rsidR="00926FE0" w:rsidRPr="0094029E" w14:paraId="706206E2" w14:textId="77777777" w:rsidTr="00C833E3">
        <w:trPr>
          <w:jc w:val="center"/>
        </w:trPr>
        <w:tc>
          <w:tcPr>
            <w:tcW w:w="567" w:type="dxa"/>
          </w:tcPr>
          <w:p w14:paraId="1A2C3A89" w14:textId="77777777" w:rsidR="00926FE0" w:rsidRPr="0094029E" w:rsidRDefault="00926FE0" w:rsidP="00926FE0">
            <w:pPr>
              <w:spacing w:line="360" w:lineRule="auto"/>
              <w:jc w:val="thaiDistribute"/>
              <w:rPr>
                <w:rFonts w:cs="Times New Roman"/>
                <w:sz w:val="20"/>
                <w:szCs w:val="20"/>
              </w:rPr>
            </w:pPr>
            <w:r w:rsidRPr="0094029E">
              <w:rPr>
                <w:rFonts w:cs="Times New Roman"/>
                <w:sz w:val="20"/>
                <w:szCs w:val="20"/>
              </w:rPr>
              <w:t>8</w:t>
            </w:r>
          </w:p>
        </w:tc>
        <w:tc>
          <w:tcPr>
            <w:tcW w:w="3686" w:type="dxa"/>
          </w:tcPr>
          <w:p w14:paraId="2DCE6AD8" w14:textId="77777777" w:rsidR="00926FE0" w:rsidRPr="0094029E" w:rsidRDefault="00926FE0" w:rsidP="00926FE0">
            <w:pPr>
              <w:spacing w:line="360" w:lineRule="auto"/>
              <w:jc w:val="thaiDistribute"/>
              <w:rPr>
                <w:rFonts w:cs="Times New Roman"/>
                <w:sz w:val="20"/>
                <w:szCs w:val="20"/>
              </w:rPr>
            </w:pPr>
            <w:r w:rsidRPr="0094029E">
              <w:rPr>
                <w:rFonts w:cs="Times New Roman"/>
                <w:sz w:val="20"/>
                <w:szCs w:val="20"/>
              </w:rPr>
              <w:t>Long Short-term Memory</w:t>
            </w:r>
          </w:p>
        </w:tc>
        <w:tc>
          <w:tcPr>
            <w:tcW w:w="1276" w:type="dxa"/>
          </w:tcPr>
          <w:p w14:paraId="62E5A879" w14:textId="77777777" w:rsidR="00926FE0" w:rsidRPr="0094029E" w:rsidRDefault="00926FE0" w:rsidP="00926FE0">
            <w:pPr>
              <w:spacing w:line="360" w:lineRule="auto"/>
              <w:jc w:val="thaiDistribute"/>
              <w:rPr>
                <w:rFonts w:cs="Times New Roman"/>
                <w:sz w:val="20"/>
                <w:szCs w:val="20"/>
              </w:rPr>
            </w:pPr>
            <w:r w:rsidRPr="0094029E">
              <w:rPr>
                <w:rFonts w:cs="Times New Roman"/>
                <w:sz w:val="20"/>
                <w:szCs w:val="20"/>
              </w:rPr>
              <w:t>1.6131</w:t>
            </w:r>
          </w:p>
        </w:tc>
        <w:tc>
          <w:tcPr>
            <w:tcW w:w="1417" w:type="dxa"/>
          </w:tcPr>
          <w:p w14:paraId="1F7D1927" w14:textId="77777777" w:rsidR="00926FE0" w:rsidRPr="0094029E" w:rsidRDefault="00926FE0" w:rsidP="00926FE0">
            <w:pPr>
              <w:spacing w:line="360" w:lineRule="auto"/>
              <w:jc w:val="thaiDistribute"/>
              <w:rPr>
                <w:rFonts w:cs="Times New Roman"/>
                <w:sz w:val="20"/>
                <w:szCs w:val="20"/>
              </w:rPr>
            </w:pPr>
            <w:r w:rsidRPr="0094029E">
              <w:rPr>
                <w:rFonts w:cs="Times New Roman"/>
                <w:sz w:val="20"/>
                <w:szCs w:val="20"/>
              </w:rPr>
              <w:t>73.60</w:t>
            </w:r>
          </w:p>
        </w:tc>
        <w:tc>
          <w:tcPr>
            <w:tcW w:w="1276" w:type="dxa"/>
          </w:tcPr>
          <w:p w14:paraId="1D3AB5ED" w14:textId="77777777" w:rsidR="00926FE0" w:rsidRPr="0094029E" w:rsidRDefault="00926FE0" w:rsidP="00926FE0">
            <w:pPr>
              <w:spacing w:line="360" w:lineRule="auto"/>
              <w:jc w:val="thaiDistribute"/>
              <w:rPr>
                <w:rFonts w:cs="Times New Roman"/>
                <w:sz w:val="20"/>
                <w:szCs w:val="20"/>
              </w:rPr>
            </w:pPr>
            <w:r w:rsidRPr="0094029E">
              <w:rPr>
                <w:rFonts w:cs="Times New Roman"/>
                <w:sz w:val="20"/>
                <w:szCs w:val="20"/>
              </w:rPr>
              <w:t>0.000656</w:t>
            </w:r>
          </w:p>
        </w:tc>
      </w:tr>
      <w:tr w:rsidR="0055705D" w:rsidRPr="0094029E" w14:paraId="74A90BA1" w14:textId="77777777" w:rsidTr="00C833E3">
        <w:trPr>
          <w:jc w:val="center"/>
          <w:ins w:id="51" w:author="Sirinda Palahan" w:date="2023-05-27T09:50:00Z"/>
        </w:trPr>
        <w:tc>
          <w:tcPr>
            <w:tcW w:w="567" w:type="dxa"/>
          </w:tcPr>
          <w:p w14:paraId="125C8472" w14:textId="77777777" w:rsidR="0055705D" w:rsidRPr="0094029E" w:rsidRDefault="0055705D" w:rsidP="00926FE0">
            <w:pPr>
              <w:spacing w:line="360" w:lineRule="auto"/>
              <w:jc w:val="thaiDistribute"/>
              <w:rPr>
                <w:ins w:id="52" w:author="Sirinda Palahan" w:date="2023-05-27T09:50:00Z"/>
                <w:rFonts w:cs="Times New Roman"/>
                <w:sz w:val="20"/>
                <w:szCs w:val="20"/>
              </w:rPr>
            </w:pPr>
          </w:p>
        </w:tc>
        <w:tc>
          <w:tcPr>
            <w:tcW w:w="3686" w:type="dxa"/>
          </w:tcPr>
          <w:p w14:paraId="0251D459" w14:textId="77777777" w:rsidR="0055705D" w:rsidRPr="0094029E" w:rsidRDefault="0055705D" w:rsidP="00926FE0">
            <w:pPr>
              <w:spacing w:line="360" w:lineRule="auto"/>
              <w:jc w:val="thaiDistribute"/>
              <w:rPr>
                <w:ins w:id="53" w:author="Sirinda Palahan" w:date="2023-05-27T09:50:00Z"/>
                <w:rFonts w:cs="Times New Roman"/>
                <w:sz w:val="20"/>
                <w:szCs w:val="20"/>
              </w:rPr>
            </w:pPr>
          </w:p>
        </w:tc>
        <w:tc>
          <w:tcPr>
            <w:tcW w:w="1276" w:type="dxa"/>
          </w:tcPr>
          <w:p w14:paraId="184C0006" w14:textId="77777777" w:rsidR="0055705D" w:rsidRPr="0094029E" w:rsidRDefault="0055705D" w:rsidP="00926FE0">
            <w:pPr>
              <w:spacing w:line="360" w:lineRule="auto"/>
              <w:jc w:val="thaiDistribute"/>
              <w:rPr>
                <w:ins w:id="54" w:author="Sirinda Palahan" w:date="2023-05-27T09:50:00Z"/>
                <w:rFonts w:cs="Times New Roman"/>
                <w:sz w:val="20"/>
                <w:szCs w:val="20"/>
              </w:rPr>
            </w:pPr>
          </w:p>
        </w:tc>
        <w:tc>
          <w:tcPr>
            <w:tcW w:w="1417" w:type="dxa"/>
          </w:tcPr>
          <w:p w14:paraId="36A9A7AC" w14:textId="77777777" w:rsidR="0055705D" w:rsidRPr="0094029E" w:rsidRDefault="0055705D" w:rsidP="00926FE0">
            <w:pPr>
              <w:spacing w:line="360" w:lineRule="auto"/>
              <w:jc w:val="thaiDistribute"/>
              <w:rPr>
                <w:ins w:id="55" w:author="Sirinda Palahan" w:date="2023-05-27T09:50:00Z"/>
                <w:rFonts w:cs="Times New Roman"/>
                <w:sz w:val="20"/>
                <w:szCs w:val="20"/>
              </w:rPr>
            </w:pPr>
          </w:p>
        </w:tc>
        <w:tc>
          <w:tcPr>
            <w:tcW w:w="1276" w:type="dxa"/>
          </w:tcPr>
          <w:p w14:paraId="25923286" w14:textId="77777777" w:rsidR="0055705D" w:rsidRPr="0094029E" w:rsidRDefault="0055705D" w:rsidP="00926FE0">
            <w:pPr>
              <w:spacing w:line="360" w:lineRule="auto"/>
              <w:jc w:val="thaiDistribute"/>
              <w:rPr>
                <w:ins w:id="56" w:author="Sirinda Palahan" w:date="2023-05-27T09:50:00Z"/>
                <w:rFonts w:cs="Times New Roman"/>
                <w:sz w:val="20"/>
                <w:szCs w:val="20"/>
              </w:rPr>
            </w:pPr>
          </w:p>
        </w:tc>
      </w:tr>
      <w:tr w:rsidR="00926FE0" w:rsidRPr="0094029E" w14:paraId="6995BBF8" w14:textId="77777777" w:rsidTr="00C833E3">
        <w:trPr>
          <w:jc w:val="center"/>
        </w:trPr>
        <w:tc>
          <w:tcPr>
            <w:tcW w:w="567" w:type="dxa"/>
          </w:tcPr>
          <w:p w14:paraId="7BAEF85F" w14:textId="77777777" w:rsidR="00926FE0" w:rsidRPr="0094029E" w:rsidRDefault="00926FE0" w:rsidP="00926FE0">
            <w:pPr>
              <w:spacing w:line="360" w:lineRule="auto"/>
              <w:jc w:val="thaiDistribute"/>
              <w:rPr>
                <w:rFonts w:cs="Times New Roman"/>
                <w:sz w:val="20"/>
                <w:szCs w:val="20"/>
              </w:rPr>
            </w:pPr>
            <w:r w:rsidRPr="0094029E">
              <w:rPr>
                <w:rFonts w:cs="Times New Roman"/>
                <w:sz w:val="20"/>
                <w:szCs w:val="20"/>
              </w:rPr>
              <w:t>9</w:t>
            </w:r>
          </w:p>
        </w:tc>
        <w:tc>
          <w:tcPr>
            <w:tcW w:w="3686" w:type="dxa"/>
          </w:tcPr>
          <w:p w14:paraId="027B407D" w14:textId="77777777" w:rsidR="00926FE0" w:rsidRPr="0094029E" w:rsidRDefault="00926FE0" w:rsidP="00926FE0">
            <w:pPr>
              <w:spacing w:line="360" w:lineRule="auto"/>
              <w:jc w:val="thaiDistribute"/>
              <w:rPr>
                <w:rFonts w:cs="Times New Roman"/>
                <w:sz w:val="20"/>
                <w:szCs w:val="20"/>
              </w:rPr>
            </w:pPr>
            <w:r w:rsidRPr="0094029E">
              <w:rPr>
                <w:rFonts w:cs="Times New Roman"/>
                <w:sz w:val="20"/>
                <w:szCs w:val="20"/>
              </w:rPr>
              <w:t>WangchanBERTa</w:t>
            </w:r>
          </w:p>
        </w:tc>
        <w:tc>
          <w:tcPr>
            <w:tcW w:w="1276" w:type="dxa"/>
          </w:tcPr>
          <w:p w14:paraId="4D65A525" w14:textId="77777777" w:rsidR="00926FE0" w:rsidRPr="0094029E" w:rsidRDefault="00926FE0" w:rsidP="00926FE0">
            <w:pPr>
              <w:spacing w:line="360" w:lineRule="auto"/>
              <w:jc w:val="thaiDistribute"/>
              <w:rPr>
                <w:rFonts w:cs="Times New Roman"/>
                <w:sz w:val="20"/>
                <w:szCs w:val="20"/>
              </w:rPr>
            </w:pPr>
            <w:r w:rsidRPr="0094029E">
              <w:rPr>
                <w:rFonts w:cs="Times New Roman"/>
                <w:sz w:val="20"/>
                <w:szCs w:val="20"/>
              </w:rPr>
              <w:t>1.1974</w:t>
            </w:r>
          </w:p>
        </w:tc>
        <w:tc>
          <w:tcPr>
            <w:tcW w:w="1417" w:type="dxa"/>
          </w:tcPr>
          <w:p w14:paraId="4F7D5CF3" w14:textId="77777777" w:rsidR="00926FE0" w:rsidRPr="0094029E" w:rsidRDefault="00926FE0" w:rsidP="00926FE0">
            <w:pPr>
              <w:spacing w:line="360" w:lineRule="auto"/>
              <w:jc w:val="thaiDistribute"/>
              <w:rPr>
                <w:rFonts w:cs="Times New Roman"/>
                <w:sz w:val="20"/>
                <w:szCs w:val="20"/>
              </w:rPr>
            </w:pPr>
            <w:r w:rsidRPr="0094029E">
              <w:rPr>
                <w:rFonts w:cs="Times New Roman"/>
                <w:sz w:val="20"/>
                <w:szCs w:val="20"/>
              </w:rPr>
              <w:t>2361.29</w:t>
            </w:r>
          </w:p>
        </w:tc>
        <w:tc>
          <w:tcPr>
            <w:tcW w:w="1276" w:type="dxa"/>
          </w:tcPr>
          <w:p w14:paraId="1763C553" w14:textId="77777777" w:rsidR="00926FE0" w:rsidRPr="0094029E" w:rsidRDefault="00926FE0" w:rsidP="00926FE0">
            <w:pPr>
              <w:spacing w:line="360" w:lineRule="auto"/>
              <w:jc w:val="thaiDistribute"/>
              <w:rPr>
                <w:rFonts w:cs="Times New Roman"/>
                <w:sz w:val="20"/>
                <w:szCs w:val="20"/>
              </w:rPr>
            </w:pPr>
            <w:r w:rsidRPr="0094029E">
              <w:rPr>
                <w:rFonts w:cs="Times New Roman"/>
                <w:sz w:val="20"/>
                <w:szCs w:val="20"/>
              </w:rPr>
              <w:t>0.428230</w:t>
            </w:r>
          </w:p>
        </w:tc>
      </w:tr>
      <w:tr w:rsidR="00926FE0" w:rsidRPr="0094029E" w14:paraId="5FCB0B1A" w14:textId="77777777" w:rsidTr="00C833E3">
        <w:trPr>
          <w:jc w:val="center"/>
        </w:trPr>
        <w:tc>
          <w:tcPr>
            <w:tcW w:w="567" w:type="dxa"/>
          </w:tcPr>
          <w:p w14:paraId="3059097D" w14:textId="77777777" w:rsidR="00926FE0" w:rsidRPr="0094029E" w:rsidRDefault="00926FE0" w:rsidP="00926FE0">
            <w:pPr>
              <w:spacing w:line="360" w:lineRule="auto"/>
              <w:jc w:val="thaiDistribute"/>
              <w:rPr>
                <w:rFonts w:cs="Times New Roman"/>
                <w:sz w:val="20"/>
                <w:szCs w:val="20"/>
              </w:rPr>
            </w:pPr>
            <w:r w:rsidRPr="0094029E">
              <w:rPr>
                <w:rFonts w:cs="Times New Roman"/>
                <w:sz w:val="20"/>
                <w:szCs w:val="20"/>
              </w:rPr>
              <w:t>10</w:t>
            </w:r>
          </w:p>
        </w:tc>
        <w:tc>
          <w:tcPr>
            <w:tcW w:w="3686" w:type="dxa"/>
          </w:tcPr>
          <w:p w14:paraId="62CDC591" w14:textId="77777777" w:rsidR="00926FE0" w:rsidRPr="0094029E" w:rsidRDefault="00926FE0" w:rsidP="00926FE0">
            <w:pPr>
              <w:spacing w:line="360" w:lineRule="auto"/>
              <w:jc w:val="thaiDistribute"/>
              <w:rPr>
                <w:rFonts w:cs="Times New Roman"/>
                <w:sz w:val="20"/>
                <w:szCs w:val="20"/>
              </w:rPr>
            </w:pPr>
            <w:r w:rsidRPr="0094029E">
              <w:rPr>
                <w:rFonts w:cs="Times New Roman"/>
                <w:sz w:val="20"/>
                <w:szCs w:val="20"/>
              </w:rPr>
              <w:t>BERT</w:t>
            </w:r>
          </w:p>
        </w:tc>
        <w:tc>
          <w:tcPr>
            <w:tcW w:w="1276" w:type="dxa"/>
          </w:tcPr>
          <w:p w14:paraId="0B213E9F" w14:textId="77777777" w:rsidR="00926FE0" w:rsidRPr="0094029E" w:rsidRDefault="00926FE0" w:rsidP="00926FE0">
            <w:pPr>
              <w:spacing w:line="360" w:lineRule="auto"/>
              <w:jc w:val="thaiDistribute"/>
              <w:rPr>
                <w:rFonts w:cs="Times New Roman"/>
                <w:sz w:val="20"/>
                <w:szCs w:val="20"/>
              </w:rPr>
            </w:pPr>
            <w:r w:rsidRPr="0094029E">
              <w:rPr>
                <w:rFonts w:cs="Times New Roman"/>
                <w:sz w:val="20"/>
                <w:szCs w:val="20"/>
              </w:rPr>
              <w:t>1.2627</w:t>
            </w:r>
          </w:p>
        </w:tc>
        <w:tc>
          <w:tcPr>
            <w:tcW w:w="1417" w:type="dxa"/>
          </w:tcPr>
          <w:p w14:paraId="156BFF4E" w14:textId="77777777" w:rsidR="00926FE0" w:rsidRPr="0094029E" w:rsidRDefault="00926FE0" w:rsidP="00926FE0">
            <w:pPr>
              <w:spacing w:line="360" w:lineRule="auto"/>
              <w:jc w:val="thaiDistribute"/>
              <w:rPr>
                <w:rFonts w:cs="Times New Roman"/>
                <w:sz w:val="20"/>
                <w:szCs w:val="20"/>
              </w:rPr>
            </w:pPr>
            <w:r w:rsidRPr="0094029E">
              <w:rPr>
                <w:rFonts w:cs="Times New Roman"/>
                <w:sz w:val="20"/>
                <w:szCs w:val="20"/>
              </w:rPr>
              <w:t>2048.74</w:t>
            </w:r>
          </w:p>
        </w:tc>
        <w:tc>
          <w:tcPr>
            <w:tcW w:w="1276" w:type="dxa"/>
          </w:tcPr>
          <w:p w14:paraId="6B2E06E2" w14:textId="77777777" w:rsidR="00926FE0" w:rsidRPr="0094029E" w:rsidRDefault="00926FE0" w:rsidP="00926FE0">
            <w:pPr>
              <w:spacing w:line="360" w:lineRule="auto"/>
              <w:jc w:val="thaiDistribute"/>
              <w:rPr>
                <w:rFonts w:cs="Times New Roman"/>
                <w:sz w:val="20"/>
                <w:szCs w:val="20"/>
              </w:rPr>
            </w:pPr>
            <w:r w:rsidRPr="0094029E">
              <w:rPr>
                <w:rFonts w:cs="Times New Roman"/>
                <w:sz w:val="20"/>
                <w:szCs w:val="20"/>
              </w:rPr>
              <w:t>0.265723</w:t>
            </w:r>
          </w:p>
        </w:tc>
      </w:tr>
      <w:tr w:rsidR="00926FE0" w:rsidRPr="0094029E" w14:paraId="2446DC4D" w14:textId="77777777" w:rsidTr="00C833E3">
        <w:trPr>
          <w:jc w:val="center"/>
        </w:trPr>
        <w:tc>
          <w:tcPr>
            <w:tcW w:w="567" w:type="dxa"/>
          </w:tcPr>
          <w:p w14:paraId="0B75E028" w14:textId="77777777" w:rsidR="00926FE0" w:rsidRPr="0094029E" w:rsidRDefault="00926FE0" w:rsidP="00926FE0">
            <w:pPr>
              <w:spacing w:line="360" w:lineRule="auto"/>
              <w:jc w:val="thaiDistribute"/>
              <w:rPr>
                <w:rFonts w:cs="Times New Roman"/>
                <w:sz w:val="20"/>
                <w:szCs w:val="20"/>
              </w:rPr>
            </w:pPr>
            <w:r w:rsidRPr="0094029E">
              <w:rPr>
                <w:rFonts w:cs="Times New Roman"/>
                <w:sz w:val="20"/>
                <w:szCs w:val="20"/>
              </w:rPr>
              <w:t>11</w:t>
            </w:r>
          </w:p>
        </w:tc>
        <w:tc>
          <w:tcPr>
            <w:tcW w:w="3686" w:type="dxa"/>
          </w:tcPr>
          <w:p w14:paraId="44250DBC" w14:textId="77777777" w:rsidR="00926FE0" w:rsidRPr="0094029E" w:rsidRDefault="00926FE0" w:rsidP="00926FE0">
            <w:pPr>
              <w:spacing w:line="360" w:lineRule="auto"/>
              <w:jc w:val="thaiDistribute"/>
              <w:rPr>
                <w:rFonts w:cs="Times New Roman"/>
                <w:sz w:val="20"/>
                <w:szCs w:val="20"/>
              </w:rPr>
            </w:pPr>
            <w:r w:rsidRPr="0094029E">
              <w:rPr>
                <w:rFonts w:cs="Times New Roman"/>
                <w:sz w:val="20"/>
                <w:szCs w:val="20"/>
              </w:rPr>
              <w:t>RoBERTa</w:t>
            </w:r>
          </w:p>
        </w:tc>
        <w:tc>
          <w:tcPr>
            <w:tcW w:w="1276" w:type="dxa"/>
          </w:tcPr>
          <w:p w14:paraId="5C8CCFC5" w14:textId="77777777" w:rsidR="00926FE0" w:rsidRPr="0094029E" w:rsidRDefault="00926FE0" w:rsidP="00926FE0">
            <w:pPr>
              <w:spacing w:line="360" w:lineRule="auto"/>
              <w:jc w:val="thaiDistribute"/>
              <w:rPr>
                <w:rFonts w:cs="Times New Roman"/>
                <w:sz w:val="20"/>
                <w:szCs w:val="20"/>
              </w:rPr>
            </w:pPr>
            <w:r w:rsidRPr="0094029E">
              <w:rPr>
                <w:rFonts w:cs="Times New Roman"/>
                <w:sz w:val="20"/>
                <w:szCs w:val="20"/>
              </w:rPr>
              <w:t>1.0223</w:t>
            </w:r>
          </w:p>
        </w:tc>
        <w:tc>
          <w:tcPr>
            <w:tcW w:w="1417" w:type="dxa"/>
          </w:tcPr>
          <w:p w14:paraId="210B96AE" w14:textId="77777777" w:rsidR="00926FE0" w:rsidRPr="0094029E" w:rsidRDefault="00926FE0" w:rsidP="00926FE0">
            <w:pPr>
              <w:spacing w:line="360" w:lineRule="auto"/>
              <w:jc w:val="thaiDistribute"/>
              <w:rPr>
                <w:rFonts w:cs="Times New Roman"/>
                <w:sz w:val="20"/>
                <w:szCs w:val="20"/>
              </w:rPr>
            </w:pPr>
            <w:r w:rsidRPr="0094029E">
              <w:rPr>
                <w:rFonts w:cs="Times New Roman"/>
                <w:sz w:val="20"/>
                <w:szCs w:val="20"/>
              </w:rPr>
              <w:t>2483.60</w:t>
            </w:r>
          </w:p>
        </w:tc>
        <w:tc>
          <w:tcPr>
            <w:tcW w:w="1276" w:type="dxa"/>
          </w:tcPr>
          <w:p w14:paraId="54A04A15" w14:textId="77777777" w:rsidR="00926FE0" w:rsidRPr="0094029E" w:rsidRDefault="00926FE0" w:rsidP="00926FE0">
            <w:pPr>
              <w:spacing w:line="360" w:lineRule="auto"/>
              <w:jc w:val="thaiDistribute"/>
              <w:rPr>
                <w:rFonts w:cs="Times New Roman"/>
                <w:sz w:val="20"/>
                <w:szCs w:val="20"/>
              </w:rPr>
            </w:pPr>
            <w:r w:rsidRPr="0094029E">
              <w:rPr>
                <w:rFonts w:cs="Times New Roman"/>
                <w:sz w:val="20"/>
                <w:szCs w:val="20"/>
              </w:rPr>
              <w:t>0.338920</w:t>
            </w:r>
          </w:p>
        </w:tc>
      </w:tr>
      <w:tr w:rsidR="00926FE0" w:rsidRPr="0094029E" w14:paraId="52FA0C11" w14:textId="77777777" w:rsidTr="00C833E3">
        <w:trPr>
          <w:jc w:val="center"/>
        </w:trPr>
        <w:tc>
          <w:tcPr>
            <w:tcW w:w="567" w:type="dxa"/>
          </w:tcPr>
          <w:p w14:paraId="4D7E3330" w14:textId="77777777" w:rsidR="00926FE0" w:rsidRPr="0094029E" w:rsidRDefault="00926FE0" w:rsidP="00926FE0">
            <w:pPr>
              <w:spacing w:line="360" w:lineRule="auto"/>
              <w:jc w:val="thaiDistribute"/>
              <w:rPr>
                <w:rFonts w:cs="Times New Roman"/>
                <w:sz w:val="20"/>
                <w:szCs w:val="20"/>
              </w:rPr>
            </w:pPr>
            <w:r w:rsidRPr="0094029E">
              <w:rPr>
                <w:rFonts w:cs="Times New Roman"/>
                <w:sz w:val="20"/>
                <w:szCs w:val="20"/>
              </w:rPr>
              <w:t>12</w:t>
            </w:r>
          </w:p>
        </w:tc>
        <w:tc>
          <w:tcPr>
            <w:tcW w:w="3686" w:type="dxa"/>
          </w:tcPr>
          <w:p w14:paraId="7D7EA1A2" w14:textId="77777777" w:rsidR="00926FE0" w:rsidRPr="0094029E" w:rsidRDefault="00926FE0" w:rsidP="00926FE0">
            <w:pPr>
              <w:spacing w:line="360" w:lineRule="auto"/>
              <w:jc w:val="thaiDistribute"/>
              <w:rPr>
                <w:rFonts w:cs="Times New Roman"/>
                <w:sz w:val="20"/>
                <w:szCs w:val="20"/>
              </w:rPr>
            </w:pPr>
            <w:r w:rsidRPr="0094029E">
              <w:rPr>
                <w:rFonts w:cs="Times New Roman"/>
                <w:sz w:val="20"/>
                <w:szCs w:val="20"/>
              </w:rPr>
              <w:t>Thai-NER</w:t>
            </w:r>
          </w:p>
        </w:tc>
        <w:tc>
          <w:tcPr>
            <w:tcW w:w="1276" w:type="dxa"/>
          </w:tcPr>
          <w:p w14:paraId="7E0BC4F3" w14:textId="77777777" w:rsidR="00926FE0" w:rsidRPr="0094029E" w:rsidRDefault="00926FE0" w:rsidP="00926FE0">
            <w:pPr>
              <w:spacing w:line="360" w:lineRule="auto"/>
              <w:jc w:val="thaiDistribute"/>
              <w:rPr>
                <w:rFonts w:cs="Times New Roman"/>
                <w:sz w:val="20"/>
                <w:szCs w:val="20"/>
              </w:rPr>
            </w:pPr>
            <w:r w:rsidRPr="0094029E">
              <w:rPr>
                <w:rFonts w:cs="Times New Roman"/>
                <w:sz w:val="20"/>
                <w:szCs w:val="20"/>
              </w:rPr>
              <w:t>1.1939</w:t>
            </w:r>
          </w:p>
        </w:tc>
        <w:tc>
          <w:tcPr>
            <w:tcW w:w="1417" w:type="dxa"/>
          </w:tcPr>
          <w:p w14:paraId="248F9D48" w14:textId="77777777" w:rsidR="00926FE0" w:rsidRPr="0094029E" w:rsidRDefault="00926FE0" w:rsidP="00926FE0">
            <w:pPr>
              <w:spacing w:line="360" w:lineRule="auto"/>
              <w:jc w:val="thaiDistribute"/>
              <w:rPr>
                <w:rFonts w:cs="Times New Roman"/>
                <w:sz w:val="20"/>
                <w:szCs w:val="20"/>
              </w:rPr>
            </w:pPr>
            <w:r w:rsidRPr="0094029E">
              <w:rPr>
                <w:rFonts w:cs="Times New Roman"/>
                <w:sz w:val="20"/>
                <w:szCs w:val="20"/>
              </w:rPr>
              <w:t>2680.10</w:t>
            </w:r>
          </w:p>
        </w:tc>
        <w:tc>
          <w:tcPr>
            <w:tcW w:w="1276" w:type="dxa"/>
          </w:tcPr>
          <w:p w14:paraId="3491A880" w14:textId="77777777" w:rsidR="00926FE0" w:rsidRPr="0094029E" w:rsidRDefault="00926FE0" w:rsidP="00926FE0">
            <w:pPr>
              <w:spacing w:line="360" w:lineRule="auto"/>
              <w:jc w:val="thaiDistribute"/>
              <w:rPr>
                <w:rFonts w:cs="Times New Roman"/>
                <w:sz w:val="20"/>
                <w:szCs w:val="20"/>
              </w:rPr>
            </w:pPr>
            <w:r w:rsidRPr="0094029E">
              <w:rPr>
                <w:rFonts w:cs="Times New Roman"/>
                <w:sz w:val="20"/>
                <w:szCs w:val="20"/>
              </w:rPr>
              <w:t>0.297517</w:t>
            </w:r>
          </w:p>
        </w:tc>
      </w:tr>
    </w:tbl>
    <w:p w14:paraId="5DADD2A6" w14:textId="77777777" w:rsidR="00926FE0" w:rsidRPr="0094029E" w:rsidRDefault="00926FE0" w:rsidP="00926FE0">
      <w:pPr>
        <w:spacing w:line="360" w:lineRule="auto"/>
        <w:jc w:val="thaiDistribute"/>
        <w:rPr>
          <w:rFonts w:cs="Times New Roman"/>
          <w:sz w:val="22"/>
          <w:szCs w:val="24"/>
        </w:rPr>
      </w:pPr>
    </w:p>
    <w:p w14:paraId="70770869" w14:textId="76C73250" w:rsidR="00926FE0" w:rsidRPr="0094029E" w:rsidRDefault="00926FE0" w:rsidP="00926FE0">
      <w:pPr>
        <w:spacing w:line="360" w:lineRule="auto"/>
        <w:ind w:firstLine="567"/>
        <w:jc w:val="thaiDistribute"/>
        <w:rPr>
          <w:rFonts w:cs="Times New Roman"/>
          <w:sz w:val="22"/>
          <w:szCs w:val="24"/>
        </w:rPr>
      </w:pPr>
      <w:r w:rsidRPr="0094029E">
        <w:rPr>
          <w:rFonts w:cs="Times New Roman"/>
          <w:sz w:val="22"/>
          <w:szCs w:val="22"/>
        </w:rPr>
        <w:t xml:space="preserve">Among these models, pre-trained model RoBERTa </w:t>
      </w:r>
      <w:commentRangeStart w:id="57"/>
      <w:r w:rsidRPr="0094029E">
        <w:rPr>
          <w:rFonts w:cs="Times New Roman"/>
          <w:sz w:val="22"/>
          <w:szCs w:val="24"/>
        </w:rPr>
        <w:t>demonstrated the lowest MAE</w:t>
      </w:r>
      <w:commentRangeEnd w:id="57"/>
      <w:r w:rsidR="0055705D">
        <w:rPr>
          <w:rStyle w:val="CommentReference"/>
        </w:rPr>
        <w:commentReference w:id="57"/>
      </w:r>
      <w:r w:rsidRPr="0094029E">
        <w:rPr>
          <w:rFonts w:cs="Times New Roman"/>
          <w:sz w:val="22"/>
          <w:szCs w:val="24"/>
        </w:rPr>
        <w:t>, indicating higher accuracy in predicting helpfulness score of the IT gadget review among all other models. Therefore, based on its superior performance in terms of MAE, the pre-trained model RoBERTa was chosen as the review sorting model for the task in this study. Considering that the training process is performed only once and the focus is on selecting the most accurate model, the slightly longer training time of the RoBERTa model becomes less significant.</w:t>
      </w:r>
      <w:r w:rsidRPr="0094029E">
        <w:rPr>
          <w:rFonts w:cs="Times New Roman"/>
          <w:color w:val="70AD47"/>
          <w:sz w:val="22"/>
          <w:szCs w:val="24"/>
        </w:rPr>
        <w:t xml:space="preserve"> </w:t>
      </w:r>
      <w:r w:rsidRPr="0094029E">
        <w:rPr>
          <w:rFonts w:cs="Times New Roman"/>
          <w:sz w:val="22"/>
          <w:szCs w:val="24"/>
        </w:rPr>
        <w:t xml:space="preserve">Additionally, after selecting the pre-trained model RoBERTa based on its superior performance in terms of MAE during cross-validation, we further evaluated its performance on a test set. The MAE obtained on the test set was 1.0447, which is very close to the MAE from the validation set (1.0223). This result </w:t>
      </w:r>
      <w:r w:rsidRPr="0094029E">
        <w:rPr>
          <w:rFonts w:cs="Times New Roman"/>
          <w:sz w:val="22"/>
          <w:szCs w:val="24"/>
        </w:rPr>
        <w:lastRenderedPageBreak/>
        <w:t>demonstrates the generalization ability of RoBERTa to accurately predict the helpfulness score of unseen data. Therefore, we can confidently proceed with utilizing RoBERTa as the chosen model for predicting the helpfulness score of IT gadget reviews, as it consistently on both validation and test data.</w:t>
      </w:r>
    </w:p>
    <w:p w14:paraId="7D263FA3" w14:textId="77777777" w:rsidR="00173875" w:rsidRPr="0094029E" w:rsidRDefault="00173875" w:rsidP="00926FE0">
      <w:pPr>
        <w:spacing w:line="360" w:lineRule="auto"/>
        <w:ind w:firstLine="567"/>
        <w:jc w:val="thaiDistribute"/>
        <w:rPr>
          <w:rFonts w:cs="Times New Roman"/>
          <w:color w:val="70AD47"/>
          <w:sz w:val="22"/>
          <w:szCs w:val="24"/>
        </w:rPr>
      </w:pPr>
    </w:p>
    <w:p w14:paraId="119C90A2" w14:textId="6C0699EB" w:rsidR="00173875" w:rsidRPr="0094029E" w:rsidRDefault="00173875" w:rsidP="00120EFC">
      <w:pPr>
        <w:spacing w:line="360" w:lineRule="auto"/>
        <w:ind w:firstLine="567"/>
        <w:jc w:val="thaiDistribute"/>
        <w:outlineLvl w:val="1"/>
        <w:rPr>
          <w:rFonts w:cs="Times New Roman"/>
          <w:sz w:val="22"/>
          <w:szCs w:val="24"/>
        </w:rPr>
      </w:pPr>
      <w:r w:rsidRPr="0094029E">
        <w:rPr>
          <w:rFonts w:cs="Times New Roman"/>
          <w:sz w:val="22"/>
          <w:szCs w:val="24"/>
        </w:rPr>
        <w:t>5.2 User Experience Evaluation</w:t>
      </w:r>
    </w:p>
    <w:p w14:paraId="424D3012" w14:textId="51ED14F5" w:rsidR="00926FE0" w:rsidRPr="0094029E" w:rsidRDefault="00B6166A" w:rsidP="00B6166A">
      <w:pPr>
        <w:autoSpaceDE w:val="0"/>
        <w:autoSpaceDN w:val="0"/>
        <w:adjustRightInd w:val="0"/>
        <w:spacing w:line="360" w:lineRule="auto"/>
        <w:ind w:firstLine="567"/>
        <w:jc w:val="both"/>
        <w:rPr>
          <w:rFonts w:cs="Times New Roman"/>
          <w:sz w:val="22"/>
          <w:szCs w:val="22"/>
        </w:rPr>
      </w:pPr>
      <w:r w:rsidRPr="0094029E">
        <w:rPr>
          <w:rFonts w:cs="Times New Roman"/>
          <w:sz w:val="22"/>
          <w:szCs w:val="24"/>
        </w:rPr>
        <w:t xml:space="preserve">This section explains the user experience evaluation results conducted for the study. A new validation dataset was gathered, consisting of 30 reviews for each category of the same product, resulting in a total of 150 reviews. Both the baseline and the model utilized the same validation set. A total of 30 participants took part in the user study to evaluate two versions of the review order. Each participant received two sets of materials: the original review order from </w:t>
      </w:r>
      <w:ins w:id="58" w:author="Sirinda Palahan" w:date="2023-05-27T09:58:00Z">
        <w:r w:rsidR="00AE20EF" w:rsidRPr="0094029E">
          <w:rPr>
            <w:rFonts w:cs="Times New Roman"/>
            <w:sz w:val="22"/>
            <w:szCs w:val="24"/>
          </w:rPr>
          <w:t>Shopee</w:t>
        </w:r>
        <w:r w:rsidR="00AE20EF" w:rsidRPr="0094029E">
          <w:rPr>
            <w:rFonts w:cs="Times New Roman"/>
            <w:sz w:val="22"/>
            <w:szCs w:val="24"/>
          </w:rPr>
          <w:t xml:space="preserve"> </w:t>
        </w:r>
      </w:ins>
      <w:del w:id="59" w:author="Sirinda Palahan" w:date="2023-05-27T09:58:00Z">
        <w:r w:rsidRPr="0094029E" w:rsidDel="00AE20EF">
          <w:rPr>
            <w:rFonts w:cs="Times New Roman"/>
            <w:sz w:val="22"/>
            <w:szCs w:val="24"/>
          </w:rPr>
          <w:delText xml:space="preserve">the baseline </w:delText>
        </w:r>
      </w:del>
      <w:r w:rsidRPr="0094029E">
        <w:rPr>
          <w:rFonts w:cs="Times New Roman"/>
          <w:sz w:val="22"/>
          <w:szCs w:val="24"/>
        </w:rPr>
        <w:t>(</w:t>
      </w:r>
      <w:ins w:id="60" w:author="Sirinda Palahan" w:date="2023-05-27T09:58:00Z">
        <w:r w:rsidR="00AE20EF" w:rsidRPr="0094029E">
          <w:rPr>
            <w:rFonts w:cs="Times New Roman"/>
            <w:sz w:val="22"/>
            <w:szCs w:val="24"/>
          </w:rPr>
          <w:t>the baseline</w:t>
        </w:r>
      </w:ins>
      <w:del w:id="61" w:author="Sirinda Palahan" w:date="2023-05-27T09:58:00Z">
        <w:r w:rsidRPr="0094029E" w:rsidDel="00AE20EF">
          <w:rPr>
            <w:rFonts w:cs="Times New Roman"/>
            <w:sz w:val="22"/>
            <w:szCs w:val="24"/>
          </w:rPr>
          <w:delText>Shopee</w:delText>
        </w:r>
      </w:del>
      <w:r w:rsidRPr="0094029E">
        <w:rPr>
          <w:rFonts w:cs="Times New Roman"/>
          <w:sz w:val="22"/>
          <w:szCs w:val="24"/>
        </w:rPr>
        <w:t xml:space="preserve">) and the review order based on our model, sorted from high helpfulness </w:t>
      </w:r>
      <w:del w:id="62" w:author="Sirinda Palahan" w:date="2023-05-27T09:55:00Z">
        <w:r w:rsidRPr="0094029E" w:rsidDel="0055705D">
          <w:rPr>
            <w:rFonts w:cs="Times New Roman"/>
            <w:sz w:val="22"/>
            <w:szCs w:val="24"/>
          </w:rPr>
          <w:delText xml:space="preserve">score </w:delText>
        </w:r>
      </w:del>
      <w:r w:rsidRPr="0094029E">
        <w:rPr>
          <w:rFonts w:cs="Times New Roman"/>
          <w:sz w:val="22"/>
          <w:szCs w:val="24"/>
        </w:rPr>
        <w:t>to low helpfulness</w:t>
      </w:r>
      <w:ins w:id="63" w:author="Sirinda Palahan" w:date="2023-05-27T09:55:00Z">
        <w:r w:rsidR="0055705D">
          <w:rPr>
            <w:rFonts w:cstheme="minorBidi" w:hint="cs"/>
            <w:sz w:val="22"/>
            <w:szCs w:val="24"/>
            <w:cs/>
          </w:rPr>
          <w:t xml:space="preserve"> </w:t>
        </w:r>
        <w:r w:rsidR="0055705D" w:rsidRPr="0094029E">
          <w:rPr>
            <w:rFonts w:cs="Times New Roman"/>
            <w:sz w:val="22"/>
            <w:szCs w:val="24"/>
          </w:rPr>
          <w:t>score</w:t>
        </w:r>
        <w:r w:rsidR="0055705D">
          <w:rPr>
            <w:sz w:val="22"/>
            <w:szCs w:val="24"/>
          </w:rPr>
          <w:t>s</w:t>
        </w:r>
      </w:ins>
      <w:r w:rsidRPr="0094029E">
        <w:rPr>
          <w:rFonts w:cs="Times New Roman"/>
          <w:sz w:val="22"/>
          <w:szCs w:val="24"/>
        </w:rPr>
        <w:t xml:space="preserve">. Participants rated their satisfaction on a scale from 1 to 5 for the </w:t>
      </w:r>
      <w:del w:id="64" w:author="Sirinda Palahan" w:date="2023-05-27T09:55:00Z">
        <w:r w:rsidRPr="0094029E" w:rsidDel="0055705D">
          <w:rPr>
            <w:rFonts w:cs="Times New Roman"/>
            <w:sz w:val="22"/>
            <w:szCs w:val="24"/>
          </w:rPr>
          <w:delText xml:space="preserve">following </w:delText>
        </w:r>
      </w:del>
      <w:r w:rsidRPr="0094029E">
        <w:rPr>
          <w:rFonts w:cs="Times New Roman"/>
          <w:sz w:val="22"/>
          <w:szCs w:val="24"/>
        </w:rPr>
        <w:t>criteria mentioned in 4.5.2</w:t>
      </w:r>
      <w:del w:id="65" w:author="Sirinda Palahan" w:date="2023-05-27T09:55:00Z">
        <w:r w:rsidRPr="0094029E" w:rsidDel="0055705D">
          <w:rPr>
            <w:rFonts w:cs="Times New Roman"/>
            <w:sz w:val="22"/>
            <w:szCs w:val="24"/>
          </w:rPr>
          <w:delText xml:space="preserve"> </w:delText>
        </w:r>
      </w:del>
      <w:r w:rsidRPr="0094029E">
        <w:rPr>
          <w:rFonts w:cs="Times New Roman"/>
          <w:sz w:val="22"/>
          <w:szCs w:val="24"/>
        </w:rPr>
        <w:t>The results of the user study are shown in Figure 2.</w:t>
      </w:r>
    </w:p>
    <w:p w14:paraId="0E862448" w14:textId="77777777" w:rsidR="00173875" w:rsidRPr="0094029E" w:rsidRDefault="00173875" w:rsidP="00173875">
      <w:pPr>
        <w:jc w:val="center"/>
        <w:rPr>
          <w:rFonts w:cs="Times New Roman"/>
          <w:cs/>
        </w:rPr>
      </w:pPr>
      <w:r w:rsidRPr="0094029E">
        <w:rPr>
          <w:rFonts w:cs="Times New Roman"/>
          <w:noProof/>
        </w:rPr>
        <w:drawing>
          <wp:inline distT="0" distB="0" distL="0" distR="0" wp14:anchorId="3BE25CDC" wp14:editId="761135BE">
            <wp:extent cx="3377690" cy="2092570"/>
            <wp:effectExtent l="0" t="0" r="0" b="3175"/>
            <wp:docPr id="21465134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413032" cy="2114466"/>
                    </a:xfrm>
                    <a:prstGeom prst="rect">
                      <a:avLst/>
                    </a:prstGeom>
                    <a:noFill/>
                    <a:ln>
                      <a:noFill/>
                    </a:ln>
                  </pic:spPr>
                </pic:pic>
              </a:graphicData>
            </a:graphic>
          </wp:inline>
        </w:drawing>
      </w:r>
    </w:p>
    <w:p w14:paraId="4B2A96A7" w14:textId="77777777" w:rsidR="00173875" w:rsidRPr="0094029E" w:rsidRDefault="00173875" w:rsidP="00173875">
      <w:pPr>
        <w:jc w:val="center"/>
        <w:rPr>
          <w:rFonts w:cs="Times New Roman"/>
          <w:sz w:val="22"/>
          <w:szCs w:val="24"/>
          <w:cs/>
        </w:rPr>
      </w:pPr>
      <w:bookmarkStart w:id="66" w:name="_Hlk135420039"/>
      <w:r w:rsidRPr="0094029E">
        <w:rPr>
          <w:rFonts w:cs="Times New Roman"/>
          <w:b/>
          <w:bCs/>
          <w:sz w:val="22"/>
          <w:szCs w:val="24"/>
        </w:rPr>
        <w:t xml:space="preserve">Figure 2 </w:t>
      </w:r>
      <w:r w:rsidRPr="0094029E">
        <w:rPr>
          <w:rFonts w:cs="Times New Roman"/>
          <w:sz w:val="22"/>
          <w:szCs w:val="24"/>
        </w:rPr>
        <w:t>Satisfaction Scores Comparison</w:t>
      </w:r>
    </w:p>
    <w:bookmarkEnd w:id="66"/>
    <w:p w14:paraId="219C917D" w14:textId="77777777" w:rsidR="00173875" w:rsidRPr="0094029E" w:rsidRDefault="00173875" w:rsidP="00173875">
      <w:pPr>
        <w:autoSpaceDE w:val="0"/>
        <w:autoSpaceDN w:val="0"/>
        <w:adjustRightInd w:val="0"/>
        <w:spacing w:line="360" w:lineRule="auto"/>
        <w:jc w:val="both"/>
        <w:rPr>
          <w:rFonts w:cs="Times New Roman"/>
          <w:color w:val="FF0000"/>
          <w:sz w:val="22"/>
          <w:szCs w:val="22"/>
        </w:rPr>
      </w:pPr>
    </w:p>
    <w:p w14:paraId="791C1DC2" w14:textId="7AB33C68" w:rsidR="00173875" w:rsidRPr="0094029E" w:rsidRDefault="00173875" w:rsidP="00173875">
      <w:pPr>
        <w:spacing w:line="360" w:lineRule="auto"/>
        <w:ind w:firstLine="567"/>
        <w:jc w:val="thaiDistribute"/>
        <w:rPr>
          <w:rFonts w:cs="Times New Roman"/>
          <w:sz w:val="22"/>
          <w:szCs w:val="24"/>
        </w:rPr>
      </w:pPr>
      <w:r w:rsidRPr="0094029E">
        <w:rPr>
          <w:rFonts w:cs="Times New Roman"/>
          <w:sz w:val="22"/>
          <w:szCs w:val="24"/>
        </w:rPr>
        <w:t xml:space="preserve">According to the participant ratings, </w:t>
      </w:r>
      <w:ins w:id="67" w:author="Sirinda Palahan" w:date="2023-05-27T09:57:00Z">
        <w:r w:rsidR="00AE20EF" w:rsidRPr="00AE20EF">
          <w:rPr>
            <w:rFonts w:cs="Times New Roman"/>
            <w:sz w:val="22"/>
            <w:szCs w:val="24"/>
          </w:rPr>
          <w:t xml:space="preserve">The reviews sorted by our implemented model have been perceived to </w:t>
        </w:r>
      </w:ins>
      <w:ins w:id="68" w:author="Sirinda Palahan" w:date="2023-05-27T09:58:00Z">
        <w:r w:rsidR="00AE20EF">
          <w:rPr>
            <w:rFonts w:cs="Times New Roman"/>
            <w:sz w:val="22"/>
            <w:szCs w:val="24"/>
          </w:rPr>
          <w:t>exhibit</w:t>
        </w:r>
      </w:ins>
      <w:ins w:id="69" w:author="Sirinda Palahan" w:date="2023-05-27T09:57:00Z">
        <w:r w:rsidR="00AE20EF" w:rsidRPr="00AE20EF">
          <w:rPr>
            <w:rFonts w:cs="Times New Roman"/>
            <w:sz w:val="22"/>
            <w:szCs w:val="24"/>
          </w:rPr>
          <w:t xml:space="preserve"> several improvements compared to the baseline.</w:t>
        </w:r>
        <w:r w:rsidR="00AE20EF">
          <w:rPr>
            <w:rFonts w:cs="Times New Roman"/>
            <w:sz w:val="22"/>
            <w:szCs w:val="24"/>
          </w:rPr>
          <w:t xml:space="preserve"> </w:t>
        </w:r>
      </w:ins>
      <w:del w:id="70" w:author="Sirinda Palahan" w:date="2023-05-27T09:57:00Z">
        <w:r w:rsidRPr="0094029E" w:rsidDel="00AE20EF">
          <w:rPr>
            <w:rFonts w:cs="Times New Roman"/>
            <w:sz w:val="22"/>
            <w:szCs w:val="24"/>
          </w:rPr>
          <w:delText xml:space="preserve">the new model of review order implemented in Shopee has been perceived to exhibit several improvements compared to the baseline model. </w:delText>
        </w:r>
      </w:del>
      <w:del w:id="71" w:author="Sirinda Palahan" w:date="2023-05-27T09:58:00Z">
        <w:r w:rsidRPr="0094029E" w:rsidDel="00AE20EF">
          <w:rPr>
            <w:rFonts w:cs="Times New Roman"/>
            <w:sz w:val="22"/>
            <w:szCs w:val="24"/>
          </w:rPr>
          <w:delText>The new</w:delText>
        </w:r>
      </w:del>
      <w:ins w:id="72" w:author="Sirinda Palahan" w:date="2023-05-27T09:58:00Z">
        <w:r w:rsidR="00AE20EF">
          <w:rPr>
            <w:rFonts w:cs="Times New Roman"/>
            <w:sz w:val="22"/>
            <w:szCs w:val="24"/>
          </w:rPr>
          <w:t>Our</w:t>
        </w:r>
      </w:ins>
      <w:r w:rsidRPr="0094029E">
        <w:rPr>
          <w:rFonts w:cs="Times New Roman"/>
          <w:sz w:val="22"/>
          <w:szCs w:val="24"/>
        </w:rPr>
        <w:t xml:space="preserve"> model demonstrates higher accuracy in presenting reviews, as it received a rating of 3.33, surpassing the baseline model's rating of 2.83. Additionally, </w:t>
      </w:r>
      <w:del w:id="73" w:author="Sirinda Palahan" w:date="2023-05-27T09:58:00Z">
        <w:r w:rsidRPr="0094029E" w:rsidDel="00AE20EF">
          <w:rPr>
            <w:rFonts w:cs="Times New Roman"/>
            <w:sz w:val="22"/>
            <w:szCs w:val="24"/>
          </w:rPr>
          <w:delText>the new</w:delText>
        </w:r>
      </w:del>
      <w:ins w:id="74" w:author="Sirinda Palahan" w:date="2023-05-27T09:58:00Z">
        <w:r w:rsidR="00AE20EF">
          <w:rPr>
            <w:rFonts w:cs="Times New Roman"/>
            <w:sz w:val="22"/>
            <w:szCs w:val="24"/>
          </w:rPr>
          <w:t>our</w:t>
        </w:r>
      </w:ins>
      <w:r w:rsidRPr="0094029E">
        <w:rPr>
          <w:rFonts w:cs="Times New Roman"/>
          <w:sz w:val="22"/>
          <w:szCs w:val="24"/>
        </w:rPr>
        <w:t xml:space="preserve"> model requires less user effort, as indicated by its rating of 3.23, outperforming the baseline </w:t>
      </w:r>
      <w:del w:id="75" w:author="Sirinda Palahan" w:date="2023-05-27T09:59:00Z">
        <w:r w:rsidRPr="0094029E" w:rsidDel="00AE20EF">
          <w:rPr>
            <w:rFonts w:cs="Times New Roman"/>
            <w:sz w:val="22"/>
            <w:szCs w:val="24"/>
          </w:rPr>
          <w:delText xml:space="preserve">model's </w:delText>
        </w:r>
      </w:del>
      <w:ins w:id="76" w:author="Sirinda Palahan" w:date="2023-05-27T09:59:00Z">
        <w:r w:rsidR="00AE20EF">
          <w:rPr>
            <w:rFonts w:cs="Times New Roman"/>
            <w:sz w:val="22"/>
            <w:szCs w:val="24"/>
          </w:rPr>
          <w:t xml:space="preserve"> </w:t>
        </w:r>
        <w:r w:rsidR="00AE20EF" w:rsidRPr="0094029E">
          <w:rPr>
            <w:rFonts w:cs="Times New Roman"/>
            <w:sz w:val="22"/>
            <w:szCs w:val="24"/>
          </w:rPr>
          <w:t xml:space="preserve"> </w:t>
        </w:r>
      </w:ins>
      <w:r w:rsidRPr="0094029E">
        <w:rPr>
          <w:rFonts w:cs="Times New Roman"/>
          <w:sz w:val="22"/>
          <w:szCs w:val="24"/>
        </w:rPr>
        <w:t xml:space="preserve">rating of 2.86. Furthermore, </w:t>
      </w:r>
      <w:ins w:id="77" w:author="Sirinda Palahan" w:date="2023-05-27T09:59:00Z">
        <w:r w:rsidR="00AE20EF">
          <w:rPr>
            <w:rFonts w:cs="Times New Roman"/>
            <w:sz w:val="22"/>
            <w:szCs w:val="24"/>
          </w:rPr>
          <w:t>our</w:t>
        </w:r>
        <w:r w:rsidR="00AE20EF">
          <w:rPr>
            <w:rFonts w:cs="Times New Roman"/>
            <w:sz w:val="22"/>
            <w:szCs w:val="24"/>
          </w:rPr>
          <w:t xml:space="preserve"> </w:t>
        </w:r>
      </w:ins>
      <w:del w:id="78" w:author="Sirinda Palahan" w:date="2023-05-27T09:59:00Z">
        <w:r w:rsidRPr="0094029E" w:rsidDel="00AE20EF">
          <w:rPr>
            <w:rFonts w:cs="Times New Roman"/>
            <w:sz w:val="22"/>
            <w:szCs w:val="24"/>
          </w:rPr>
          <w:delText xml:space="preserve">the new </w:delText>
        </w:r>
      </w:del>
      <w:r w:rsidRPr="0094029E">
        <w:rPr>
          <w:rFonts w:cs="Times New Roman"/>
          <w:sz w:val="22"/>
          <w:szCs w:val="24"/>
        </w:rPr>
        <w:t xml:space="preserve">model fosters higher user loyalty, receiving a rating of 3.53, while the baseline </w:t>
      </w:r>
      <w:del w:id="79" w:author="Sirinda Palahan" w:date="2023-05-27T09:59:00Z">
        <w:r w:rsidRPr="0094029E" w:rsidDel="00AE20EF">
          <w:rPr>
            <w:rFonts w:cs="Times New Roman"/>
            <w:sz w:val="22"/>
            <w:szCs w:val="24"/>
          </w:rPr>
          <w:delText xml:space="preserve">model </w:delText>
        </w:r>
      </w:del>
      <w:r w:rsidRPr="0094029E">
        <w:rPr>
          <w:rFonts w:cs="Times New Roman"/>
          <w:sz w:val="22"/>
          <w:szCs w:val="24"/>
        </w:rPr>
        <w:t xml:space="preserve">obtained a rating of 3.03. These ratings highlight the enhanced performance and user experience provided by </w:t>
      </w:r>
      <w:ins w:id="80" w:author="Sirinda Palahan" w:date="2023-05-27T09:59:00Z">
        <w:r w:rsidR="00AE20EF">
          <w:rPr>
            <w:rFonts w:cs="Times New Roman"/>
            <w:sz w:val="22"/>
            <w:szCs w:val="24"/>
          </w:rPr>
          <w:t>our</w:t>
        </w:r>
        <w:r w:rsidR="00AE20EF">
          <w:rPr>
            <w:rFonts w:cs="Times New Roman"/>
            <w:sz w:val="22"/>
            <w:szCs w:val="24"/>
          </w:rPr>
          <w:t xml:space="preserve"> </w:t>
        </w:r>
      </w:ins>
      <w:del w:id="81" w:author="Sirinda Palahan" w:date="2023-05-27T09:59:00Z">
        <w:r w:rsidRPr="0094029E" w:rsidDel="00AE20EF">
          <w:rPr>
            <w:rFonts w:cs="Times New Roman"/>
            <w:sz w:val="22"/>
            <w:szCs w:val="24"/>
          </w:rPr>
          <w:delText xml:space="preserve">the new </w:delText>
        </w:r>
      </w:del>
      <w:r w:rsidRPr="0094029E">
        <w:rPr>
          <w:rFonts w:cs="Times New Roman"/>
          <w:sz w:val="22"/>
          <w:szCs w:val="24"/>
        </w:rPr>
        <w:t>model in terms of accuracy, user effort, and user loyalty, indicating its effectiveness in improving the review order on Shopee.</w:t>
      </w:r>
    </w:p>
    <w:p w14:paraId="3CA07D9B" w14:textId="77777777" w:rsidR="00926FE0" w:rsidRPr="0094029E" w:rsidRDefault="00926FE0" w:rsidP="006074D0">
      <w:pPr>
        <w:autoSpaceDE w:val="0"/>
        <w:autoSpaceDN w:val="0"/>
        <w:adjustRightInd w:val="0"/>
        <w:spacing w:line="360" w:lineRule="auto"/>
        <w:jc w:val="both"/>
        <w:rPr>
          <w:rFonts w:cs="Times New Roman"/>
          <w:sz w:val="22"/>
          <w:szCs w:val="22"/>
        </w:rPr>
      </w:pPr>
    </w:p>
    <w:p w14:paraId="55DF88F2" w14:textId="77777777" w:rsidR="00173875" w:rsidRPr="0094029E" w:rsidRDefault="00173875" w:rsidP="00173875">
      <w:pPr>
        <w:spacing w:line="360" w:lineRule="auto"/>
        <w:jc w:val="thaiDistribute"/>
        <w:outlineLvl w:val="0"/>
        <w:rPr>
          <w:rFonts w:cs="Times New Roman"/>
          <w:b/>
          <w:bCs/>
          <w:sz w:val="22"/>
          <w:szCs w:val="22"/>
        </w:rPr>
      </w:pPr>
      <w:r w:rsidRPr="0094029E">
        <w:rPr>
          <w:rFonts w:cs="Times New Roman"/>
          <w:b/>
          <w:bCs/>
          <w:sz w:val="22"/>
          <w:szCs w:val="22"/>
        </w:rPr>
        <w:t>6. Conclusion</w:t>
      </w:r>
    </w:p>
    <w:p w14:paraId="7B9589F2" w14:textId="6453D861" w:rsidR="00173875" w:rsidRPr="0094029E" w:rsidRDefault="00173875" w:rsidP="00173875">
      <w:pPr>
        <w:spacing w:line="360" w:lineRule="auto"/>
        <w:ind w:firstLine="567"/>
        <w:jc w:val="thaiDistribute"/>
        <w:rPr>
          <w:rFonts w:cs="Times New Roman"/>
          <w:sz w:val="22"/>
          <w:szCs w:val="24"/>
        </w:rPr>
      </w:pPr>
      <w:r w:rsidRPr="0094029E">
        <w:rPr>
          <w:rFonts w:cs="Times New Roman"/>
          <w:sz w:val="22"/>
          <w:szCs w:val="24"/>
        </w:rPr>
        <w:t>This research aims to develop a machine learning</w:t>
      </w:r>
      <w:del w:id="82" w:author="Sirinda Palahan" w:date="2023-05-27T09:59:00Z">
        <w:r w:rsidRPr="0094029E" w:rsidDel="00AE20EF">
          <w:rPr>
            <w:rFonts w:cs="Times New Roman"/>
            <w:sz w:val="22"/>
            <w:szCs w:val="24"/>
          </w:rPr>
          <w:delText>-based</w:delText>
        </w:r>
      </w:del>
      <w:ins w:id="83" w:author="Sirinda Palahan" w:date="2023-05-27T09:59:00Z">
        <w:r w:rsidR="00AE20EF">
          <w:rPr>
            <w:rFonts w:cs="Times New Roman"/>
            <w:sz w:val="22"/>
            <w:szCs w:val="24"/>
          </w:rPr>
          <w:t xml:space="preserve"> </w:t>
        </w:r>
      </w:ins>
      <w:r w:rsidRPr="0094029E">
        <w:rPr>
          <w:rFonts w:cs="Times New Roman"/>
          <w:sz w:val="22"/>
          <w:szCs w:val="24"/>
        </w:rPr>
        <w:t xml:space="preserve"> system that </w:t>
      </w:r>
      <w:del w:id="84" w:author="Sirinda Palahan" w:date="2023-05-27T09:59:00Z">
        <w:r w:rsidRPr="0094029E" w:rsidDel="00AE20EF">
          <w:rPr>
            <w:rFonts w:cs="Times New Roman"/>
            <w:sz w:val="22"/>
            <w:szCs w:val="24"/>
          </w:rPr>
          <w:delText xml:space="preserve">can </w:delText>
        </w:r>
      </w:del>
      <w:r w:rsidRPr="0094029E">
        <w:rPr>
          <w:rFonts w:cs="Times New Roman"/>
          <w:sz w:val="22"/>
          <w:szCs w:val="24"/>
        </w:rPr>
        <w:t>predict</w:t>
      </w:r>
      <w:ins w:id="85" w:author="Sirinda Palahan" w:date="2023-05-27T09:59:00Z">
        <w:r w:rsidR="00AE20EF">
          <w:rPr>
            <w:rFonts w:cs="Times New Roman"/>
            <w:sz w:val="22"/>
            <w:szCs w:val="24"/>
          </w:rPr>
          <w:t>s</w:t>
        </w:r>
      </w:ins>
      <w:r w:rsidRPr="0094029E">
        <w:rPr>
          <w:rFonts w:cs="Times New Roman"/>
          <w:sz w:val="22"/>
          <w:szCs w:val="24"/>
        </w:rPr>
        <w:t xml:space="preserve"> </w:t>
      </w:r>
      <w:del w:id="86" w:author="Sirinda Palahan" w:date="2023-05-27T09:59:00Z">
        <w:r w:rsidRPr="0094029E" w:rsidDel="00AE20EF">
          <w:rPr>
            <w:rFonts w:cs="Times New Roman"/>
            <w:sz w:val="22"/>
            <w:szCs w:val="24"/>
          </w:rPr>
          <w:delText>and sort</w:delText>
        </w:r>
      </w:del>
      <w:ins w:id="87" w:author="Sirinda Palahan" w:date="2023-05-27T09:59:00Z">
        <w:r w:rsidR="00AE20EF">
          <w:rPr>
            <w:rFonts w:cs="Times New Roman"/>
            <w:sz w:val="22"/>
            <w:szCs w:val="24"/>
          </w:rPr>
          <w:t xml:space="preserve"> </w:t>
        </w:r>
      </w:ins>
      <w:r w:rsidRPr="0094029E">
        <w:rPr>
          <w:rFonts w:cs="Times New Roman"/>
          <w:sz w:val="22"/>
          <w:szCs w:val="24"/>
        </w:rPr>
        <w:t xml:space="preserve"> the helpfulness of product reviews in the Thai language for IT products. This will address the challenge of time-</w:t>
      </w:r>
      <w:r w:rsidRPr="0094029E">
        <w:rPr>
          <w:rFonts w:cs="Times New Roman"/>
          <w:sz w:val="22"/>
          <w:szCs w:val="24"/>
        </w:rPr>
        <w:lastRenderedPageBreak/>
        <w:t xml:space="preserve">consuming review reading and provide consumers with a more efficient way to finding reliable and informative product reviews for informed purchasing decisions. We have defined two objectives for this study. First, we create a dataset of product reviews in Thai, specifically on IT product reviews. Second, </w:t>
      </w:r>
      <w:ins w:id="88" w:author="Sirinda Palahan" w:date="2023-05-27T10:00:00Z">
        <w:r w:rsidR="00AE20EF">
          <w:rPr>
            <w:rFonts w:cs="Times New Roman"/>
            <w:sz w:val="22"/>
            <w:szCs w:val="24"/>
          </w:rPr>
          <w:t xml:space="preserve">we </w:t>
        </w:r>
      </w:ins>
      <w:del w:id="89" w:author="Sirinda Palahan" w:date="2023-05-27T10:00:00Z">
        <w:r w:rsidRPr="0094029E" w:rsidDel="00AE20EF">
          <w:rPr>
            <w:rFonts w:cs="Times New Roman"/>
            <w:sz w:val="22"/>
            <w:szCs w:val="24"/>
          </w:rPr>
          <w:delText xml:space="preserve">utilizing </w:delText>
        </w:r>
      </w:del>
      <w:ins w:id="90" w:author="Sirinda Palahan" w:date="2023-05-27T10:00:00Z">
        <w:r w:rsidR="00AE20EF" w:rsidRPr="0094029E">
          <w:rPr>
            <w:rFonts w:cs="Times New Roman"/>
            <w:sz w:val="22"/>
            <w:szCs w:val="24"/>
          </w:rPr>
          <w:t>utiliz</w:t>
        </w:r>
        <w:r w:rsidR="00AE20EF">
          <w:rPr>
            <w:rFonts w:cs="Times New Roman"/>
            <w:sz w:val="22"/>
            <w:szCs w:val="24"/>
          </w:rPr>
          <w:t>e</w:t>
        </w:r>
        <w:r w:rsidR="00AE20EF" w:rsidRPr="0094029E">
          <w:rPr>
            <w:rFonts w:cs="Times New Roman"/>
            <w:sz w:val="22"/>
            <w:szCs w:val="24"/>
          </w:rPr>
          <w:t xml:space="preserve"> </w:t>
        </w:r>
      </w:ins>
      <w:r w:rsidRPr="0094029E">
        <w:rPr>
          <w:rFonts w:cs="Times New Roman"/>
          <w:sz w:val="22"/>
          <w:szCs w:val="24"/>
        </w:rPr>
        <w:t>machine learning techniques and develop a system that accurately predicts and sorts reviews based on their helpfulness score. The methodology involved data collection through web scraping of Thai product reviews from Shopee</w:t>
      </w:r>
      <w:del w:id="91" w:author="Sirinda Palahan" w:date="2023-05-27T10:00:00Z">
        <w:r w:rsidRPr="0094029E" w:rsidDel="00AE20EF">
          <w:rPr>
            <w:rFonts w:cs="Times New Roman"/>
            <w:sz w:val="22"/>
            <w:szCs w:val="24"/>
          </w:rPr>
          <w:delText>, focusing on five popular IT product.</w:delText>
        </w:r>
      </w:del>
      <w:ins w:id="92" w:author="Sirinda Palahan" w:date="2023-05-27T10:00:00Z">
        <w:r w:rsidR="00AE20EF">
          <w:rPr>
            <w:rFonts w:cs="Times New Roman"/>
            <w:sz w:val="22"/>
            <w:szCs w:val="24"/>
          </w:rPr>
          <w:t xml:space="preserve"> </w:t>
        </w:r>
      </w:ins>
      <w:r w:rsidRPr="0094029E">
        <w:rPr>
          <w:rFonts w:cs="Times New Roman"/>
          <w:sz w:val="22"/>
          <w:szCs w:val="24"/>
        </w:rPr>
        <w:t xml:space="preserve"> Data labeling was conducted by assessing credibility, content, and expression criteria, assigning scores to determine the overall helpfulness of each review. Data preprocessing techniques were applied to address challenges posed by the Thai Natural Language Processing. Three types of models - classical, neural network, and pre-trained models - were developed and compared to predict the helpfulness scores of reviews based on informative content. </w:t>
      </w:r>
      <w:commentRangeStart w:id="93"/>
      <w:ins w:id="94" w:author="Sirinda Palahan" w:date="2023-05-27T10:01:00Z">
        <w:r w:rsidR="00AE20EF" w:rsidRPr="00AE20EF">
          <w:rPr>
            <w:rFonts w:cs="Times New Roman"/>
            <w:sz w:val="22"/>
            <w:szCs w:val="24"/>
          </w:rPr>
          <w:t>The performance was evaluated using the mean absolute error (MAE) metric.</w:t>
        </w:r>
        <w:r w:rsidR="00AE20EF">
          <w:rPr>
            <w:rFonts w:cs="Times New Roman"/>
            <w:sz w:val="22"/>
            <w:szCs w:val="24"/>
          </w:rPr>
          <w:t xml:space="preserve"> </w:t>
        </w:r>
      </w:ins>
      <w:del w:id="95" w:author="Sirinda Palahan" w:date="2023-05-27T10:01:00Z">
        <w:r w:rsidRPr="0094029E" w:rsidDel="00AE20EF">
          <w:rPr>
            <w:rFonts w:cs="Times New Roman"/>
            <w:sz w:val="22"/>
            <w:szCs w:val="24"/>
          </w:rPr>
          <w:delText xml:space="preserve">Performance evaluation using mean absolute error (MAE). </w:delText>
        </w:r>
      </w:del>
      <w:r w:rsidRPr="0094029E">
        <w:rPr>
          <w:rFonts w:cs="Times New Roman"/>
          <w:sz w:val="22"/>
          <w:szCs w:val="24"/>
        </w:rPr>
        <w:t xml:space="preserve">User experience evaluation compared the implemented model with Shopee's </w:t>
      </w:r>
      <w:del w:id="96" w:author="Sirinda Palahan" w:date="2023-05-27T10:01:00Z">
        <w:r w:rsidRPr="0094029E" w:rsidDel="00AE20EF">
          <w:rPr>
            <w:rFonts w:cs="Times New Roman"/>
            <w:sz w:val="22"/>
            <w:szCs w:val="24"/>
          </w:rPr>
          <w:delText xml:space="preserve">baseline </w:delText>
        </w:r>
      </w:del>
      <w:ins w:id="97" w:author="Sirinda Palahan" w:date="2023-05-27T10:01:00Z">
        <w:r w:rsidR="00AE20EF">
          <w:rPr>
            <w:rFonts w:cs="Times New Roman"/>
            <w:sz w:val="22"/>
            <w:szCs w:val="24"/>
          </w:rPr>
          <w:t>original</w:t>
        </w:r>
        <w:r w:rsidR="00AE20EF" w:rsidRPr="0094029E">
          <w:rPr>
            <w:rFonts w:cs="Times New Roman"/>
            <w:sz w:val="22"/>
            <w:szCs w:val="24"/>
          </w:rPr>
          <w:t xml:space="preserve"> </w:t>
        </w:r>
      </w:ins>
      <w:r w:rsidRPr="0094029E">
        <w:rPr>
          <w:rFonts w:cs="Times New Roman"/>
          <w:sz w:val="22"/>
          <w:szCs w:val="24"/>
        </w:rPr>
        <w:t>review sorting, assessing perceived accuracy, user effort, and loyalty. Participants rated confidence, ease of locating relevant reviews, and satisfaction with the sorting order's assistance in decision-making.</w:t>
      </w:r>
    </w:p>
    <w:p w14:paraId="32DA078B" w14:textId="77777777" w:rsidR="00173875" w:rsidRPr="0094029E" w:rsidRDefault="00173875" w:rsidP="00173875">
      <w:pPr>
        <w:spacing w:line="360" w:lineRule="auto"/>
        <w:ind w:firstLine="567"/>
        <w:jc w:val="thaiDistribute"/>
        <w:rPr>
          <w:rFonts w:cs="Times New Roman"/>
          <w:sz w:val="22"/>
          <w:szCs w:val="24"/>
        </w:rPr>
      </w:pPr>
      <w:r w:rsidRPr="0094029E">
        <w:rPr>
          <w:rFonts w:cs="Times New Roman"/>
          <w:sz w:val="22"/>
          <w:szCs w:val="24"/>
        </w:rPr>
        <w:t>The results of our study demonstrate that the pre-trained model RoBERTa is a chosen model for predicting the helpfulness score of IT gadget reviews. It exhibited the lowest Mean Absolute Error (MAE) during cross-validation, indicating superior accuracy compared to other models. Additionally, the generalization ability of RoBERTa was confirmed by its similar performance on the test set. This model selection process ensures reliable predictions for unseen data. Furthermore, the user experience evaluation revealed that the implemented model significantly improved the review sorting order on Shopee. Participants rated our system higher in terms of perceived accuracy, requiring less user effort, and fostering greater user loyalty compared to the Shopee baseline. These findings highlight the effectiveness of the implemented model in enhancing the user experience and assisting users in making informed decisions based on helpful reviews.</w:t>
      </w:r>
      <w:commentRangeEnd w:id="93"/>
      <w:r w:rsidR="00AE20EF">
        <w:rPr>
          <w:rStyle w:val="CommentReference"/>
        </w:rPr>
        <w:commentReference w:id="93"/>
      </w:r>
    </w:p>
    <w:p w14:paraId="7160386F" w14:textId="77777777" w:rsidR="00173875" w:rsidRPr="0094029E" w:rsidRDefault="00173875" w:rsidP="00173875">
      <w:pPr>
        <w:spacing w:line="360" w:lineRule="auto"/>
        <w:ind w:firstLine="567"/>
        <w:jc w:val="thaiDistribute"/>
        <w:rPr>
          <w:rFonts w:cs="Times New Roman"/>
          <w:sz w:val="22"/>
          <w:szCs w:val="24"/>
        </w:rPr>
      </w:pPr>
      <w:r w:rsidRPr="0094029E">
        <w:rPr>
          <w:rFonts w:cs="Times New Roman"/>
          <w:sz w:val="22"/>
          <w:szCs w:val="24"/>
        </w:rPr>
        <w:t>For future work, the scope of this research can be expanded to include other categories of products, allowing for the development of a multilingual system capable of handling diverse types of reviews. To enhance the accuracy and performance of the system, different model approaches, such as transformer-based models or ensemble techniques, can be explored. Furthermore, investigating the incorporation of user feedback and preferences into the model to personalize the review sorting process would be valuable.</w:t>
      </w:r>
    </w:p>
    <w:p w14:paraId="5FEE38D2" w14:textId="77777777" w:rsidR="00173875" w:rsidRPr="0094029E" w:rsidRDefault="00173875" w:rsidP="00173875">
      <w:pPr>
        <w:autoSpaceDE w:val="0"/>
        <w:autoSpaceDN w:val="0"/>
        <w:adjustRightInd w:val="0"/>
        <w:spacing w:line="360" w:lineRule="auto"/>
        <w:jc w:val="both"/>
        <w:rPr>
          <w:rFonts w:cs="Times New Roman"/>
          <w:sz w:val="22"/>
          <w:szCs w:val="22"/>
        </w:rPr>
      </w:pPr>
    </w:p>
    <w:p w14:paraId="7798A699" w14:textId="77777777" w:rsidR="00173875" w:rsidRPr="0094029E" w:rsidRDefault="00173875" w:rsidP="00173875">
      <w:pPr>
        <w:spacing w:line="360" w:lineRule="auto"/>
        <w:jc w:val="thaiDistribute"/>
        <w:outlineLvl w:val="0"/>
        <w:rPr>
          <w:rFonts w:cs="Times New Roman"/>
          <w:b/>
          <w:bCs/>
          <w:sz w:val="22"/>
          <w:szCs w:val="22"/>
        </w:rPr>
      </w:pPr>
      <w:r w:rsidRPr="0094029E">
        <w:rPr>
          <w:rFonts w:cs="Times New Roman"/>
          <w:b/>
          <w:bCs/>
          <w:sz w:val="22"/>
          <w:szCs w:val="22"/>
        </w:rPr>
        <w:t>7. Acknowledgement</w:t>
      </w:r>
    </w:p>
    <w:p w14:paraId="363C2CCD" w14:textId="77777777" w:rsidR="00173875" w:rsidRPr="0094029E" w:rsidRDefault="00173875" w:rsidP="00B6166A">
      <w:pPr>
        <w:spacing w:line="360" w:lineRule="auto"/>
        <w:ind w:firstLine="567"/>
        <w:jc w:val="thaiDistribute"/>
        <w:rPr>
          <w:rFonts w:cs="Times New Roman"/>
          <w:sz w:val="22"/>
          <w:szCs w:val="24"/>
        </w:rPr>
      </w:pPr>
      <w:r w:rsidRPr="0094029E">
        <w:rPr>
          <w:rFonts w:cs="Times New Roman"/>
          <w:sz w:val="22"/>
          <w:szCs w:val="24"/>
        </w:rPr>
        <w:t>I would like to express my heartfelt appreciation to GSB Banking for granting me the scholarship that made this project possible. I am also grateful to UTCC for their support and assistance throughout the research process. Their contributions have been instrumental in the successful completion of this project.</w:t>
      </w:r>
    </w:p>
    <w:p w14:paraId="3D8F79A2" w14:textId="77777777" w:rsidR="00173875" w:rsidRDefault="00173875" w:rsidP="00173875">
      <w:pPr>
        <w:spacing w:line="360" w:lineRule="auto"/>
        <w:jc w:val="thaiDistribute"/>
        <w:rPr>
          <w:rFonts w:cs="Times New Roman"/>
          <w:sz w:val="22"/>
          <w:szCs w:val="24"/>
        </w:rPr>
      </w:pPr>
    </w:p>
    <w:p w14:paraId="51F066C5" w14:textId="77777777" w:rsidR="00457510" w:rsidRPr="0094029E" w:rsidRDefault="00457510" w:rsidP="00173875">
      <w:pPr>
        <w:spacing w:line="360" w:lineRule="auto"/>
        <w:jc w:val="thaiDistribute"/>
        <w:rPr>
          <w:rFonts w:cs="Times New Roman"/>
          <w:sz w:val="22"/>
          <w:szCs w:val="24"/>
        </w:rPr>
      </w:pPr>
    </w:p>
    <w:p w14:paraId="443A086E" w14:textId="77777777" w:rsidR="00173875" w:rsidRPr="0094029E" w:rsidRDefault="00173875" w:rsidP="00173875">
      <w:pPr>
        <w:spacing w:line="360" w:lineRule="auto"/>
        <w:jc w:val="thaiDistribute"/>
        <w:outlineLvl w:val="0"/>
        <w:rPr>
          <w:rFonts w:cs="Times New Roman"/>
          <w:b/>
          <w:bCs/>
          <w:sz w:val="22"/>
          <w:szCs w:val="22"/>
        </w:rPr>
      </w:pPr>
      <w:r w:rsidRPr="0094029E">
        <w:rPr>
          <w:rFonts w:cs="Times New Roman"/>
          <w:b/>
          <w:bCs/>
          <w:sz w:val="22"/>
          <w:szCs w:val="22"/>
        </w:rPr>
        <w:t>8. References</w:t>
      </w:r>
    </w:p>
    <w:p w14:paraId="4C3DF208" w14:textId="6F5BB159" w:rsidR="0085537F" w:rsidRDefault="0085537F" w:rsidP="00954E6D">
      <w:pPr>
        <w:spacing w:line="360" w:lineRule="auto"/>
        <w:ind w:left="567" w:hanging="567"/>
        <w:jc w:val="thaiDistribute"/>
        <w:rPr>
          <w:rFonts w:cs="Times New Roman"/>
          <w:sz w:val="22"/>
          <w:szCs w:val="24"/>
        </w:rPr>
      </w:pPr>
      <w:r w:rsidRPr="0085537F">
        <w:rPr>
          <w:rFonts w:cs="Times New Roman"/>
          <w:sz w:val="22"/>
          <w:szCs w:val="24"/>
        </w:rPr>
        <w:lastRenderedPageBreak/>
        <w:t>Li, M., Huang, L., Tan, C.-H., Wei</w:t>
      </w:r>
      <w:r>
        <w:rPr>
          <w:rFonts w:cs="Times New Roman"/>
          <w:sz w:val="22"/>
          <w:szCs w:val="24"/>
        </w:rPr>
        <w:t>.</w:t>
      </w:r>
      <w:r w:rsidRPr="0085537F">
        <w:rPr>
          <w:rFonts w:cs="Times New Roman"/>
          <w:sz w:val="22"/>
          <w:szCs w:val="24"/>
        </w:rPr>
        <w:t xml:space="preserve"> (2013), Helpfulness of online product reviews as seen by consumers: source and content features, International Journal of Electronic Commerce, Vol. 17, No. 4, pp. 101-136.</w:t>
      </w:r>
    </w:p>
    <w:p w14:paraId="5EBF961D" w14:textId="090B1402" w:rsidR="0085537F" w:rsidRDefault="0085537F" w:rsidP="00954E6D">
      <w:pPr>
        <w:spacing w:line="360" w:lineRule="auto"/>
        <w:ind w:left="567" w:hanging="567"/>
        <w:jc w:val="thaiDistribute"/>
        <w:rPr>
          <w:rFonts w:cs="Times New Roman"/>
          <w:sz w:val="22"/>
          <w:szCs w:val="24"/>
        </w:rPr>
      </w:pPr>
      <w:r w:rsidRPr="0085537F">
        <w:rPr>
          <w:rFonts w:cs="Times New Roman"/>
          <w:sz w:val="22"/>
          <w:szCs w:val="24"/>
        </w:rPr>
        <w:t>Almutairi, Y. A., Abdullah, M., Alahmadi, D. (2019), Review Helpfulness Prediction: Survey Periodicals of Engineering and Natural Sciences ISSN 2303-4521, Vol. 7, No. 1, June, pp. 420-432.</w:t>
      </w:r>
    </w:p>
    <w:p w14:paraId="2892BDB3" w14:textId="36791CF1" w:rsidR="0085537F" w:rsidRDefault="0085537F" w:rsidP="00954E6D">
      <w:pPr>
        <w:spacing w:line="360" w:lineRule="auto"/>
        <w:ind w:left="567" w:hanging="567"/>
        <w:jc w:val="thaiDistribute"/>
        <w:rPr>
          <w:rFonts w:cs="Times New Roman"/>
          <w:sz w:val="22"/>
          <w:szCs w:val="24"/>
        </w:rPr>
      </w:pPr>
      <w:r w:rsidRPr="0085537F">
        <w:rPr>
          <w:rFonts w:cs="Times New Roman"/>
          <w:sz w:val="22"/>
          <w:szCs w:val="24"/>
        </w:rPr>
        <w:t>Wu, J. (2017), Review popularity and review helpfulness: A model for user review effectiveness, Decision Support Systems, Vol. 97, No. 6, pp. 92-103.</w:t>
      </w:r>
    </w:p>
    <w:p w14:paraId="4B7433D9" w14:textId="520DB39D" w:rsidR="0085537F" w:rsidRDefault="0085537F" w:rsidP="00954E6D">
      <w:pPr>
        <w:spacing w:line="360" w:lineRule="auto"/>
        <w:ind w:left="567" w:hanging="567"/>
        <w:jc w:val="thaiDistribute"/>
        <w:rPr>
          <w:rFonts w:cs="Times New Roman"/>
          <w:sz w:val="22"/>
          <w:szCs w:val="24"/>
        </w:rPr>
      </w:pPr>
      <w:r w:rsidRPr="0085537F">
        <w:rPr>
          <w:rFonts w:cs="Times New Roman"/>
          <w:sz w:val="22"/>
          <w:szCs w:val="24"/>
        </w:rPr>
        <w:t>Siering, M., Muntermann, J. (2013), What Drives the Helpfulness of Online Product Reviews? From Stars to Facts and Emotions, In Proceedings of the 11th International Conference on Wirtschaftsinformatik, Leipzig, Germany.</w:t>
      </w:r>
    </w:p>
    <w:p w14:paraId="72169453" w14:textId="7548A5A3" w:rsidR="0085537F" w:rsidRDefault="0085537F" w:rsidP="00954E6D">
      <w:pPr>
        <w:spacing w:line="360" w:lineRule="auto"/>
        <w:ind w:left="567" w:hanging="567"/>
        <w:jc w:val="thaiDistribute"/>
        <w:rPr>
          <w:rFonts w:cs="Times New Roman"/>
          <w:sz w:val="22"/>
          <w:szCs w:val="24"/>
        </w:rPr>
      </w:pPr>
      <w:r w:rsidRPr="0085537F">
        <w:rPr>
          <w:rFonts w:cs="Times New Roman"/>
          <w:sz w:val="22"/>
          <w:szCs w:val="24"/>
        </w:rPr>
        <w:t>Barbosa, J. L., Moura, R. S., Santos, R. L. d. S. (2016), Predicting Portuguese Steam Review Helpfulness Using Artificial Neural Networks, In Proceedings of the 22nd Brazilian Symposium on Multimedia and the Web, ACM.</w:t>
      </w:r>
    </w:p>
    <w:p w14:paraId="3AC3B429" w14:textId="58C98019" w:rsidR="0085537F" w:rsidRDefault="0085537F" w:rsidP="00954E6D">
      <w:pPr>
        <w:spacing w:line="360" w:lineRule="auto"/>
        <w:ind w:left="567" w:hanging="567"/>
        <w:jc w:val="thaiDistribute"/>
        <w:rPr>
          <w:rFonts w:cs="Times New Roman"/>
          <w:sz w:val="22"/>
          <w:szCs w:val="24"/>
        </w:rPr>
      </w:pPr>
      <w:r w:rsidRPr="0085537F">
        <w:rPr>
          <w:rFonts w:cs="Times New Roman"/>
          <w:sz w:val="22"/>
          <w:szCs w:val="24"/>
        </w:rPr>
        <w:t>Singh, J. P., Irani, S., Rana, N. P., et al. (2017), Predicting the 'helpfulness' of online consumer reviews, Journal of Business Research, Vol. 70, No. 6, pp. 346-355.</w:t>
      </w:r>
    </w:p>
    <w:p w14:paraId="71E22A6B" w14:textId="64C13643" w:rsidR="0085537F" w:rsidRDefault="0085537F" w:rsidP="00954E6D">
      <w:pPr>
        <w:spacing w:line="360" w:lineRule="auto"/>
        <w:ind w:left="567" w:hanging="567"/>
        <w:jc w:val="thaiDistribute"/>
        <w:rPr>
          <w:rFonts w:cs="Times New Roman"/>
          <w:sz w:val="22"/>
          <w:szCs w:val="24"/>
        </w:rPr>
      </w:pPr>
      <w:r w:rsidRPr="0085537F">
        <w:rPr>
          <w:rFonts w:cs="Times New Roman"/>
          <w:sz w:val="22"/>
          <w:szCs w:val="24"/>
        </w:rPr>
        <w:t>Snow, R., O’Connor, B., Jurafsky, D., Ng, A. Y. (2008), Cheap and Fast — But is it Good? Evaluating Non-Expert Annotations for Natural Language Tasks, Proceedings of the 2008 Conference on Empirical Methods in Natural Language Processing, pp. 254-263, Honolulu.</w:t>
      </w:r>
    </w:p>
    <w:p w14:paraId="5BB5E021" w14:textId="63C52542" w:rsidR="0085537F" w:rsidRDefault="0085537F" w:rsidP="00954E6D">
      <w:pPr>
        <w:spacing w:line="360" w:lineRule="auto"/>
        <w:ind w:left="567" w:hanging="567"/>
        <w:jc w:val="thaiDistribute"/>
        <w:rPr>
          <w:rFonts w:cs="Times New Roman"/>
          <w:sz w:val="22"/>
          <w:szCs w:val="24"/>
        </w:rPr>
      </w:pPr>
      <w:r w:rsidRPr="0085537F">
        <w:rPr>
          <w:rFonts w:cs="Times New Roman"/>
          <w:sz w:val="22"/>
          <w:szCs w:val="24"/>
        </w:rPr>
        <w:t>Passonneau, R. J., Carpenter, B. (2014), The Benefits of a Model of Annotation, Transactions of the Association for Computational Linguistics, Vol. 2, pp. 311-326.</w:t>
      </w:r>
    </w:p>
    <w:p w14:paraId="1EB0FDA1" w14:textId="53E7A7F0" w:rsidR="0085537F" w:rsidRDefault="0085537F" w:rsidP="00954E6D">
      <w:pPr>
        <w:spacing w:line="360" w:lineRule="auto"/>
        <w:ind w:left="567" w:hanging="567"/>
        <w:jc w:val="thaiDistribute"/>
        <w:rPr>
          <w:rFonts w:cs="Times New Roman"/>
          <w:sz w:val="22"/>
          <w:szCs w:val="24"/>
        </w:rPr>
      </w:pPr>
      <w:r w:rsidRPr="0085537F">
        <w:rPr>
          <w:rFonts w:cs="Times New Roman"/>
          <w:sz w:val="22"/>
          <w:szCs w:val="24"/>
        </w:rPr>
        <w:t>Salehan, M., Kim, D. J. (2016), Predicting the performance of online consumer reviews: A sentiment mining approach to big data analytics, Decision Support Systems, Vol. 81, No. 6, pp. 30-40.</w:t>
      </w:r>
    </w:p>
    <w:p w14:paraId="00EB2005" w14:textId="397BBB8C" w:rsidR="0085537F" w:rsidRDefault="0085537F" w:rsidP="00954E6D">
      <w:pPr>
        <w:spacing w:line="360" w:lineRule="auto"/>
        <w:ind w:left="567" w:hanging="567"/>
        <w:jc w:val="thaiDistribute"/>
        <w:rPr>
          <w:rFonts w:cs="Times New Roman"/>
          <w:sz w:val="22"/>
          <w:szCs w:val="24"/>
        </w:rPr>
      </w:pPr>
      <w:r w:rsidRPr="0085537F">
        <w:rPr>
          <w:rFonts w:cs="Times New Roman"/>
          <w:sz w:val="22"/>
          <w:szCs w:val="24"/>
        </w:rPr>
        <w:t>Zhang, Y., Zhang, D. (2014), Automatically predicting the helpfulness of online reviews, In Information Reuse and Integration (IRI), 2014 IEEE 15th International Conference on, IEEE.</w:t>
      </w:r>
    </w:p>
    <w:p w14:paraId="04B647BF" w14:textId="78922490" w:rsidR="0085537F" w:rsidRDefault="0085537F" w:rsidP="00954E6D">
      <w:pPr>
        <w:spacing w:line="360" w:lineRule="auto"/>
        <w:ind w:left="567" w:hanging="567"/>
        <w:jc w:val="thaiDistribute"/>
        <w:rPr>
          <w:rFonts w:cs="Times New Roman"/>
          <w:sz w:val="22"/>
          <w:szCs w:val="24"/>
        </w:rPr>
      </w:pPr>
      <w:r w:rsidRPr="0085537F">
        <w:rPr>
          <w:rFonts w:cs="Times New Roman"/>
          <w:sz w:val="22"/>
          <w:szCs w:val="24"/>
        </w:rPr>
        <w:t>Ngo-Ye, T. L., Sinha, A. P. (2014), The influence of reviewer engagement characteristics on online review helpfulness: A text regression model, Decision Support Systems, Vol. 61, pp. 47-58.</w:t>
      </w:r>
    </w:p>
    <w:p w14:paraId="2F10DF30" w14:textId="0398E61A" w:rsidR="0085537F" w:rsidRDefault="0085537F" w:rsidP="00954E6D">
      <w:pPr>
        <w:spacing w:line="360" w:lineRule="auto"/>
        <w:ind w:left="567" w:hanging="567"/>
        <w:jc w:val="thaiDistribute"/>
        <w:rPr>
          <w:rFonts w:cs="Times New Roman"/>
          <w:sz w:val="22"/>
          <w:szCs w:val="24"/>
        </w:rPr>
      </w:pPr>
      <w:r w:rsidRPr="0085537F">
        <w:rPr>
          <w:rFonts w:cs="Times New Roman"/>
          <w:sz w:val="22"/>
          <w:szCs w:val="24"/>
        </w:rPr>
        <w:t>Goswami, K., Park, Y., Song, C. (2017), Impact of reviewer social interaction on online consumer review fraud detection, Journal of Big Data, Vol. 4, No. 1, pp. 15.</w:t>
      </w:r>
    </w:p>
    <w:p w14:paraId="15AA75FB" w14:textId="349C692D" w:rsidR="0085537F" w:rsidRDefault="0085537F" w:rsidP="00954E6D">
      <w:pPr>
        <w:spacing w:line="360" w:lineRule="auto"/>
        <w:ind w:left="567" w:hanging="567"/>
        <w:jc w:val="thaiDistribute"/>
        <w:rPr>
          <w:sz w:val="22"/>
          <w:szCs w:val="22"/>
        </w:rPr>
      </w:pPr>
      <w:r w:rsidRPr="0085537F">
        <w:rPr>
          <w:sz w:val="22"/>
          <w:szCs w:val="22"/>
        </w:rPr>
        <w:t>Olatunji, I. E., Li, X., &amp; Lam, W. (2019), Context-aware helpfulness prediction for online product reviews, In Asia information retrieval symposium, Springer, pp. 56–65.</w:t>
      </w:r>
    </w:p>
    <w:p w14:paraId="271CEBD2" w14:textId="77B9DBC1" w:rsidR="0085537F" w:rsidRDefault="0085537F" w:rsidP="00954E6D">
      <w:pPr>
        <w:spacing w:line="360" w:lineRule="auto"/>
        <w:ind w:left="567" w:hanging="567"/>
        <w:jc w:val="thaiDistribute"/>
        <w:rPr>
          <w:rFonts w:cs="Times New Roman"/>
          <w:sz w:val="22"/>
          <w:szCs w:val="24"/>
        </w:rPr>
      </w:pPr>
      <w:r w:rsidRPr="0085537F">
        <w:rPr>
          <w:rFonts w:cs="Times New Roman"/>
          <w:sz w:val="22"/>
          <w:szCs w:val="24"/>
        </w:rPr>
        <w:t>Kong, L., Li, C., Ge, J., Ng, V., &amp; Luo, B. (2020), Predicting product review helpfulness a hybrid method, IEEE Transactions on Services Computing.</w:t>
      </w:r>
    </w:p>
    <w:p w14:paraId="21B551D5" w14:textId="4EE664F3" w:rsidR="0085537F" w:rsidRDefault="0085537F" w:rsidP="00954E6D">
      <w:pPr>
        <w:spacing w:line="360" w:lineRule="auto"/>
        <w:ind w:left="567" w:hanging="567"/>
        <w:jc w:val="thaiDistribute"/>
        <w:rPr>
          <w:rFonts w:cs="Times New Roman"/>
          <w:sz w:val="22"/>
          <w:szCs w:val="22"/>
        </w:rPr>
      </w:pPr>
      <w:r w:rsidRPr="0085537F">
        <w:rPr>
          <w:rFonts w:cs="Times New Roman"/>
          <w:sz w:val="22"/>
          <w:szCs w:val="22"/>
        </w:rPr>
        <w:t>Dadhich, A., &amp; Thankachan, B. (2021), Sentiment Analysis of Amazon Product Reviews Using Hybrid Rule-based Approach, I. J. Engineering and Manufacturing, Vol.2, pp. 40-52.</w:t>
      </w:r>
    </w:p>
    <w:p w14:paraId="7BA10C09" w14:textId="71B674DB" w:rsidR="0085537F" w:rsidRDefault="0085537F" w:rsidP="00954E6D">
      <w:pPr>
        <w:spacing w:line="360" w:lineRule="auto"/>
        <w:ind w:left="567" w:hanging="567"/>
        <w:jc w:val="thaiDistribute"/>
        <w:rPr>
          <w:rFonts w:cs="Times New Roman"/>
          <w:sz w:val="22"/>
          <w:szCs w:val="22"/>
        </w:rPr>
      </w:pPr>
      <w:r w:rsidRPr="0085537F">
        <w:rPr>
          <w:rFonts w:cs="Times New Roman"/>
          <w:sz w:val="22"/>
          <w:szCs w:val="22"/>
        </w:rPr>
        <w:t>Astuti, T., &amp; Pratika, I. (2019), Product Review Sentiment Analysis by Artificial Neural Network Algorithm, International Journal of Informatics and Information Systems, Vol.2, No.2, pp. 61-66.</w:t>
      </w:r>
    </w:p>
    <w:p w14:paraId="31B60EFC" w14:textId="4B19C0DE" w:rsidR="0085537F" w:rsidRDefault="0085537F" w:rsidP="00954E6D">
      <w:pPr>
        <w:spacing w:line="360" w:lineRule="auto"/>
        <w:ind w:left="567" w:hanging="567"/>
        <w:jc w:val="thaiDistribute"/>
        <w:rPr>
          <w:rFonts w:cs="Times New Roman"/>
          <w:sz w:val="22"/>
          <w:szCs w:val="22"/>
        </w:rPr>
      </w:pPr>
      <w:r w:rsidRPr="0085537F">
        <w:rPr>
          <w:rFonts w:cs="Times New Roman"/>
          <w:sz w:val="22"/>
          <w:szCs w:val="22"/>
        </w:rPr>
        <w:t>Bilal, M., &amp; Almazroi, A. A. (2022), Efectiveness of Fine‑tuned BERT Model in Classifcation of Helpful and Unhelpful Online Customer Reviews, Electronic Commerce Research.</w:t>
      </w:r>
    </w:p>
    <w:p w14:paraId="46A34E7C" w14:textId="0FC496A2" w:rsidR="0085537F" w:rsidRDefault="0085537F" w:rsidP="00954E6D">
      <w:pPr>
        <w:spacing w:line="360" w:lineRule="auto"/>
        <w:ind w:left="567" w:hanging="567"/>
        <w:jc w:val="thaiDistribute"/>
        <w:rPr>
          <w:rFonts w:cs="Times New Roman"/>
          <w:sz w:val="22"/>
          <w:szCs w:val="24"/>
        </w:rPr>
      </w:pPr>
      <w:r w:rsidRPr="0085537F">
        <w:rPr>
          <w:rFonts w:cs="Times New Roman"/>
          <w:sz w:val="22"/>
          <w:szCs w:val="24"/>
        </w:rPr>
        <w:lastRenderedPageBreak/>
        <w:t>Bowornlertsutee, P., Paireekreng, W. (2022), Emotion-based sentiment analysis model for categorizing online product review, Journal of Engineering and Digital Technology (JEDT), Vol. 10, No. 1.</w:t>
      </w:r>
    </w:p>
    <w:p w14:paraId="35E8370B" w14:textId="64C728A6" w:rsidR="0085537F" w:rsidRDefault="0085537F" w:rsidP="00954E6D">
      <w:pPr>
        <w:spacing w:line="360" w:lineRule="auto"/>
        <w:ind w:left="567" w:hanging="567"/>
        <w:jc w:val="thaiDistribute"/>
        <w:rPr>
          <w:rFonts w:cs="Times New Roman"/>
          <w:sz w:val="22"/>
          <w:szCs w:val="24"/>
        </w:rPr>
      </w:pPr>
      <w:r w:rsidRPr="0085537F">
        <w:rPr>
          <w:rFonts w:cs="Times New Roman"/>
          <w:sz w:val="22"/>
          <w:szCs w:val="24"/>
        </w:rPr>
        <w:t>Manhem, M., Dolah, S., Chunkaew, S., Mak-on, S. (2020), Model for the Classification of Feelings of Reviews Using Techniques Decision Trees: Case Studies Hotel Reservation Web Site, Journal of Science and Technology, Songkhla Rajabhat University, Vol. 2, No. 2.</w:t>
      </w:r>
    </w:p>
    <w:p w14:paraId="05EC3AC5" w14:textId="14CD3A26" w:rsidR="0085537F" w:rsidRDefault="0085537F" w:rsidP="00954E6D">
      <w:pPr>
        <w:spacing w:line="360" w:lineRule="auto"/>
        <w:ind w:left="567" w:hanging="567"/>
        <w:jc w:val="thaiDistribute"/>
        <w:rPr>
          <w:rFonts w:cs="Times New Roman"/>
          <w:sz w:val="22"/>
          <w:szCs w:val="24"/>
        </w:rPr>
      </w:pPr>
      <w:r w:rsidRPr="0085537F">
        <w:rPr>
          <w:rFonts w:cs="Times New Roman"/>
          <w:sz w:val="22"/>
          <w:szCs w:val="24"/>
        </w:rPr>
        <w:t>Thetmueang, R., Jirawichitchai, N. (2017), Thai Sentiment Analysis of Product Review Online Using Support Vector Machine, Engineering Journal of Siam University, Vol. 18, No. 34.</w:t>
      </w:r>
    </w:p>
    <w:p w14:paraId="7E3CA1B5" w14:textId="4A4B9BBE" w:rsidR="0085537F" w:rsidRDefault="0085537F" w:rsidP="00954E6D">
      <w:pPr>
        <w:spacing w:line="360" w:lineRule="auto"/>
        <w:ind w:left="567" w:hanging="567"/>
        <w:jc w:val="thaiDistribute"/>
        <w:rPr>
          <w:rFonts w:cs="Times New Roman"/>
          <w:sz w:val="22"/>
          <w:szCs w:val="24"/>
        </w:rPr>
      </w:pPr>
      <w:r w:rsidRPr="0085537F">
        <w:rPr>
          <w:rFonts w:cs="Times New Roman"/>
          <w:sz w:val="22"/>
          <w:szCs w:val="24"/>
        </w:rPr>
        <w:t>Khamphakdee, N., &amp; Seresangtakul, P. (2021), Sentiment Analysis for Thai Language in Hotel Domain Using Machine Learning Algorithms, Acta Informatica Pragensia, Vol. 10, No. 2, pp. 155–171.</w:t>
      </w:r>
    </w:p>
    <w:p w14:paraId="03EE154A" w14:textId="678FE84D" w:rsidR="0085537F" w:rsidRDefault="0085537F" w:rsidP="00954E6D">
      <w:pPr>
        <w:spacing w:line="360" w:lineRule="auto"/>
        <w:ind w:left="567" w:hanging="567"/>
        <w:jc w:val="thaiDistribute"/>
        <w:rPr>
          <w:rFonts w:cs="Times New Roman"/>
          <w:sz w:val="22"/>
          <w:szCs w:val="24"/>
        </w:rPr>
      </w:pPr>
      <w:r w:rsidRPr="0085537F">
        <w:rPr>
          <w:rFonts w:cs="Times New Roman"/>
          <w:sz w:val="22"/>
          <w:szCs w:val="24"/>
        </w:rPr>
        <w:t>Galton, F. (1886), Regression Towards Mediocrity in Hereditary Stature, The Journal of the Anthropological Institute of Great Britain and Ireland, Vol. 15, pp. 246–263.</w:t>
      </w:r>
    </w:p>
    <w:p w14:paraId="6A66FC4D" w14:textId="38B15438" w:rsidR="0085537F" w:rsidRDefault="0085537F" w:rsidP="00954E6D">
      <w:pPr>
        <w:spacing w:line="360" w:lineRule="auto"/>
        <w:ind w:left="567" w:hanging="567"/>
        <w:jc w:val="thaiDistribute"/>
        <w:rPr>
          <w:rFonts w:cs="Times New Roman"/>
          <w:sz w:val="22"/>
          <w:szCs w:val="24"/>
        </w:rPr>
      </w:pPr>
      <w:r w:rsidRPr="0085537F">
        <w:rPr>
          <w:rFonts w:cs="Times New Roman"/>
          <w:sz w:val="22"/>
          <w:szCs w:val="24"/>
        </w:rPr>
        <w:t>Cortes, C., &amp; Vapnik, V. (1995), Support-vector networks, Machine Learning, Vol. 20, No. 3, pp. 273-297.</w:t>
      </w:r>
    </w:p>
    <w:p w14:paraId="3EED8FD0" w14:textId="2F61833C" w:rsidR="0085537F" w:rsidRDefault="0085537F" w:rsidP="00954E6D">
      <w:pPr>
        <w:spacing w:line="360" w:lineRule="auto"/>
        <w:ind w:left="567" w:hanging="567"/>
        <w:jc w:val="thaiDistribute"/>
        <w:rPr>
          <w:rFonts w:cs="Times New Roman"/>
          <w:sz w:val="22"/>
          <w:szCs w:val="24"/>
        </w:rPr>
      </w:pPr>
      <w:r w:rsidRPr="0085537F">
        <w:rPr>
          <w:rFonts w:cs="Times New Roman"/>
          <w:sz w:val="22"/>
          <w:szCs w:val="24"/>
        </w:rPr>
        <w:t>Quinlan, J. R. (1986), Induction of decision trees, Machine learning, Vol. 1, No. 1, pp. 81-106.</w:t>
      </w:r>
    </w:p>
    <w:p w14:paraId="26A1185C" w14:textId="1DEEF8C5" w:rsidR="00867DBE" w:rsidRDefault="00867DBE" w:rsidP="00954E6D">
      <w:pPr>
        <w:spacing w:line="360" w:lineRule="auto"/>
        <w:ind w:left="567" w:hanging="567"/>
        <w:jc w:val="thaiDistribute"/>
        <w:rPr>
          <w:rFonts w:cs="Times New Roman"/>
          <w:sz w:val="22"/>
          <w:szCs w:val="24"/>
        </w:rPr>
      </w:pPr>
      <w:r w:rsidRPr="00867DBE">
        <w:rPr>
          <w:rFonts w:cs="Times New Roman"/>
          <w:sz w:val="22"/>
          <w:szCs w:val="24"/>
        </w:rPr>
        <w:t>Cover, T., &amp; Hart, P. (1967), Nearest neighbor pattern classification, IEEE Transactions on Information Theory, Vol. 13, No. 1, pp. 21-27.</w:t>
      </w:r>
    </w:p>
    <w:p w14:paraId="4C7BFBA3" w14:textId="34CA56B4" w:rsidR="00867DBE" w:rsidRDefault="00867DBE" w:rsidP="00954E6D">
      <w:pPr>
        <w:spacing w:line="360" w:lineRule="auto"/>
        <w:ind w:left="567" w:hanging="567"/>
        <w:jc w:val="thaiDistribute"/>
        <w:rPr>
          <w:rFonts w:cs="Times New Roman"/>
          <w:sz w:val="22"/>
          <w:szCs w:val="24"/>
        </w:rPr>
      </w:pPr>
      <w:r w:rsidRPr="00867DBE">
        <w:rPr>
          <w:rFonts w:cs="Times New Roman"/>
          <w:sz w:val="22"/>
          <w:szCs w:val="24"/>
        </w:rPr>
        <w:t>Rumelhart, D. E., Hinton, G. E., &amp; Williams, R. J. (1986), Learning representations by back-propagating errors, Nature, Vol. 323, No. 6088, pp. 533-536.</w:t>
      </w:r>
    </w:p>
    <w:p w14:paraId="055897AC" w14:textId="5CB9FE74" w:rsidR="00867DBE" w:rsidRDefault="00867DBE" w:rsidP="00954E6D">
      <w:pPr>
        <w:spacing w:line="360" w:lineRule="auto"/>
        <w:ind w:left="567" w:hanging="567"/>
        <w:jc w:val="thaiDistribute"/>
        <w:rPr>
          <w:rFonts w:cs="Times New Roman"/>
          <w:sz w:val="22"/>
          <w:szCs w:val="24"/>
        </w:rPr>
      </w:pPr>
      <w:r w:rsidRPr="00867DBE">
        <w:rPr>
          <w:rFonts w:cs="Times New Roman"/>
          <w:sz w:val="22"/>
          <w:szCs w:val="24"/>
        </w:rPr>
        <w:t>Elman, J. L. (1990), Finding structure in time, Cognitive science, Vol. 14, No. 2, pp. 179-211.</w:t>
      </w:r>
    </w:p>
    <w:p w14:paraId="2BAB40DA" w14:textId="1563EA7E" w:rsidR="00867DBE" w:rsidRDefault="00867DBE" w:rsidP="00954E6D">
      <w:pPr>
        <w:spacing w:line="360" w:lineRule="auto"/>
        <w:ind w:left="567" w:hanging="567"/>
        <w:jc w:val="thaiDistribute"/>
        <w:rPr>
          <w:rFonts w:cs="Times New Roman"/>
          <w:sz w:val="22"/>
          <w:szCs w:val="24"/>
        </w:rPr>
      </w:pPr>
      <w:r w:rsidRPr="00867DBE">
        <w:rPr>
          <w:rFonts w:cs="Times New Roman"/>
          <w:sz w:val="22"/>
          <w:szCs w:val="24"/>
        </w:rPr>
        <w:t>Hochreiter, S., &amp; Schmidhuber, J. (1997), Long short-term memory, Neural computation, Vol. 9, No. 8, pp. 1735-1780.</w:t>
      </w:r>
    </w:p>
    <w:p w14:paraId="7530A8A6" w14:textId="4C74B1D1" w:rsidR="00867DBE" w:rsidRDefault="00867DBE" w:rsidP="00954E6D">
      <w:pPr>
        <w:spacing w:line="360" w:lineRule="auto"/>
        <w:ind w:left="567" w:hanging="567"/>
        <w:jc w:val="thaiDistribute"/>
        <w:rPr>
          <w:rFonts w:cs="Times New Roman"/>
          <w:sz w:val="22"/>
          <w:szCs w:val="24"/>
        </w:rPr>
      </w:pPr>
      <w:r w:rsidRPr="00867DBE">
        <w:rPr>
          <w:rFonts w:cs="Times New Roman"/>
          <w:sz w:val="22"/>
          <w:szCs w:val="24"/>
        </w:rPr>
        <w:t>Fukushima, K. (1980), Neocognitron: A self-organizing neural network model for a mechanism of pattern recognition unaffected by shift in position, Biological cybernetics, Vol. 36, No. 4, pp. 193-202.</w:t>
      </w:r>
    </w:p>
    <w:p w14:paraId="486B5EA1" w14:textId="45990C3D" w:rsidR="00867DBE" w:rsidRDefault="00867DBE" w:rsidP="00954E6D">
      <w:pPr>
        <w:spacing w:line="360" w:lineRule="auto"/>
        <w:ind w:left="567" w:hanging="567"/>
        <w:jc w:val="thaiDistribute"/>
        <w:rPr>
          <w:rFonts w:cs="Times New Roman"/>
          <w:sz w:val="22"/>
          <w:szCs w:val="24"/>
        </w:rPr>
      </w:pPr>
      <w:bookmarkStart w:id="98" w:name="_Hlk135402848"/>
      <w:r w:rsidRPr="00867DBE">
        <w:rPr>
          <w:rFonts w:cs="Times New Roman"/>
          <w:sz w:val="22"/>
          <w:szCs w:val="24"/>
        </w:rPr>
        <w:t>Lowphansirikul, L., et al. (2021), WANGCHANBERTa: Pretraining Transformer-Based Thai Language Models, arXiv preprint arXiv:2101.09635v2.</w:t>
      </w:r>
    </w:p>
    <w:bookmarkEnd w:id="98"/>
    <w:p w14:paraId="7E13933C" w14:textId="5A6EE6E4" w:rsidR="00867DBE" w:rsidRDefault="00867DBE" w:rsidP="00954E6D">
      <w:pPr>
        <w:spacing w:line="360" w:lineRule="auto"/>
        <w:ind w:left="567" w:hanging="567"/>
        <w:jc w:val="thaiDistribute"/>
        <w:rPr>
          <w:rFonts w:cs="Times New Roman"/>
          <w:sz w:val="22"/>
          <w:szCs w:val="24"/>
        </w:rPr>
      </w:pPr>
      <w:r w:rsidRPr="00867DBE">
        <w:rPr>
          <w:rFonts w:cs="Times New Roman"/>
          <w:sz w:val="22"/>
          <w:szCs w:val="24"/>
        </w:rPr>
        <w:t>Devlin, J., et al. (2018), Bert: Pre-training of deep bidirectional transformers for language understanding, In Proceedings of the 2019 Conference of the North American Chapter of the Association for Computational Linguistics: Human Language Technologies, Vol. 1, pp. 4171-4186.</w:t>
      </w:r>
    </w:p>
    <w:p w14:paraId="6BE96869" w14:textId="7035017B" w:rsidR="00867DBE" w:rsidRDefault="00867DBE" w:rsidP="00954E6D">
      <w:pPr>
        <w:spacing w:line="360" w:lineRule="auto"/>
        <w:ind w:left="567" w:hanging="567"/>
        <w:jc w:val="thaiDistribute"/>
        <w:rPr>
          <w:rFonts w:cs="Times New Roman"/>
          <w:sz w:val="22"/>
          <w:szCs w:val="24"/>
        </w:rPr>
      </w:pPr>
      <w:bookmarkStart w:id="99" w:name="_Hlk135402842"/>
      <w:r w:rsidRPr="00867DBE">
        <w:rPr>
          <w:rFonts w:cs="Times New Roman"/>
          <w:sz w:val="22"/>
          <w:szCs w:val="24"/>
        </w:rPr>
        <w:t>Liu, Y., et al. (2019), RoBERTa: A robustly optimized BERT pretraining approach, arXiv preprint arXiv:1907.11692.</w:t>
      </w:r>
    </w:p>
    <w:bookmarkEnd w:id="99"/>
    <w:p w14:paraId="12DD89BC" w14:textId="178ADBBB" w:rsidR="00867DBE" w:rsidRDefault="00867DBE" w:rsidP="00954E6D">
      <w:pPr>
        <w:spacing w:line="360" w:lineRule="auto"/>
        <w:ind w:left="567" w:hanging="567"/>
        <w:jc w:val="thaiDistribute"/>
        <w:rPr>
          <w:rFonts w:cs="Times New Roman"/>
          <w:sz w:val="22"/>
          <w:szCs w:val="24"/>
        </w:rPr>
      </w:pPr>
      <w:r w:rsidRPr="00867DBE">
        <w:rPr>
          <w:rFonts w:cs="Times New Roman"/>
          <w:sz w:val="22"/>
          <w:szCs w:val="24"/>
        </w:rPr>
        <w:t>Suriyachay, K., et al. (2021), Enhancement of Character-Level Representation in Bi-LSTM model for Thai NER, Science &amp; Technology Asia, Vol. 26, No. 2, pp. 61-78.</w:t>
      </w:r>
    </w:p>
    <w:p w14:paraId="7607D805" w14:textId="502ABE90" w:rsidR="00D9475A" w:rsidRDefault="00173875" w:rsidP="00954E6D">
      <w:pPr>
        <w:spacing w:line="360" w:lineRule="auto"/>
        <w:ind w:left="567" w:hanging="567"/>
        <w:jc w:val="thaiDistribute"/>
        <w:rPr>
          <w:rFonts w:cs="Times New Roman"/>
          <w:sz w:val="22"/>
          <w:szCs w:val="24"/>
        </w:rPr>
      </w:pPr>
      <w:r w:rsidRPr="0094029E">
        <w:rPr>
          <w:rFonts w:cs="Times New Roman"/>
          <w:sz w:val="22"/>
          <w:szCs w:val="24"/>
        </w:rPr>
        <w:t xml:space="preserve">Hu, R., Pu, P. (2009), A comparative user study on rating vs. personality quiz-based preference elicitation methods, Proceedings of the 2009 International Conference on Intelligent User Interfaces, Sanibel Island, Florida, USA. pp. 293-296. </w:t>
      </w:r>
    </w:p>
    <w:p w14:paraId="1FC5AB02" w14:textId="68469EFF" w:rsidR="00867DBE" w:rsidRPr="0094029E" w:rsidRDefault="00867DBE" w:rsidP="00954E6D">
      <w:pPr>
        <w:spacing w:line="360" w:lineRule="auto"/>
        <w:ind w:left="567" w:hanging="567"/>
        <w:jc w:val="thaiDistribute"/>
        <w:rPr>
          <w:rFonts w:cs="Times New Roman"/>
          <w:sz w:val="22"/>
          <w:szCs w:val="24"/>
        </w:rPr>
      </w:pPr>
      <w:r w:rsidRPr="00867DBE">
        <w:rPr>
          <w:rFonts w:cs="Times New Roman"/>
          <w:sz w:val="22"/>
          <w:szCs w:val="24"/>
        </w:rPr>
        <w:t>Hu, R., Pu, P. (2009), A comparative user study on rating vs. personality quiz-based preference elicitation methods, Proceedings of the 2009 International Conference on Intelligent User Interfaces, Sanibel Island, Florida, USA, pp. 293-296.</w:t>
      </w:r>
    </w:p>
    <w:sectPr w:rsidR="00867DBE" w:rsidRPr="0094029E" w:rsidSect="007E2BBD">
      <w:headerReference w:type="first" r:id="rId14"/>
      <w:footnotePr>
        <w:numFmt w:val="chicago"/>
      </w:footnotePr>
      <w:pgSz w:w="11906" w:h="16838" w:code="9"/>
      <w:pgMar w:top="1701" w:right="1134" w:bottom="1134" w:left="1134"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2" w:author="Sirinda Palahan" w:date="2023-05-27T09:36:00Z" w:initials="SP">
    <w:p w14:paraId="40282A86" w14:textId="77777777" w:rsidR="00C47C7B" w:rsidRDefault="00C47C7B" w:rsidP="00E01794">
      <w:pPr>
        <w:pStyle w:val="CommentText"/>
      </w:pPr>
      <w:r>
        <w:rPr>
          <w:rStyle w:val="CommentReference"/>
        </w:rPr>
        <w:annotationRef/>
      </w:r>
      <w:r>
        <w:t xml:space="preserve">citation </w:t>
      </w:r>
      <w:r>
        <w:rPr>
          <w:cs/>
          <w:lang w:val="th-TH"/>
        </w:rPr>
        <w:t>ดูแปลกๆ นะคะ เช็คทั้งเปเปอร์อีกที</w:t>
      </w:r>
    </w:p>
  </w:comment>
  <w:comment w:id="17" w:author="Sirinda Palahan" w:date="2023-05-27T09:38:00Z" w:initials="SP">
    <w:p w14:paraId="02BBF17C" w14:textId="77777777" w:rsidR="00C47C7B" w:rsidRDefault="00C47C7B" w:rsidP="00C63AC9">
      <w:pPr>
        <w:pStyle w:val="CommentText"/>
      </w:pPr>
      <w:r>
        <w:rPr>
          <w:rStyle w:val="CommentReference"/>
        </w:rPr>
        <w:annotationRef/>
      </w:r>
      <w:r>
        <w:rPr>
          <w:cs/>
          <w:lang w:val="th-TH"/>
        </w:rPr>
        <w:t xml:space="preserve">พูดซ้ำกับของหัวข้อก่อนหน้า ควรบอกถึงข้อดีของ </w:t>
      </w:r>
      <w:r>
        <w:t xml:space="preserve">DL </w:t>
      </w:r>
      <w:r>
        <w:rPr>
          <w:cs/>
          <w:lang w:val="th-TH"/>
        </w:rPr>
        <w:t xml:space="preserve">ที่ </w:t>
      </w:r>
      <w:r>
        <w:t xml:space="preserve">classical </w:t>
      </w:r>
      <w:r>
        <w:rPr>
          <w:cs/>
          <w:lang w:val="th-TH"/>
        </w:rPr>
        <w:t>ไม่มี</w:t>
      </w:r>
    </w:p>
  </w:comment>
  <w:comment w:id="20" w:author="Sirinda Palahan" w:date="2023-05-27T09:39:00Z" w:initials="SP">
    <w:p w14:paraId="265A1091" w14:textId="77777777" w:rsidR="00C47C7B" w:rsidRDefault="00C47C7B" w:rsidP="00F1446A">
      <w:pPr>
        <w:pStyle w:val="CommentText"/>
      </w:pPr>
      <w:r>
        <w:rPr>
          <w:rStyle w:val="CommentReference"/>
        </w:rPr>
        <w:annotationRef/>
      </w:r>
      <w:r>
        <w:rPr>
          <w:cs/>
          <w:lang w:val="th-TH"/>
        </w:rPr>
        <w:t>ยังไง</w:t>
      </w:r>
    </w:p>
  </w:comment>
  <w:comment w:id="21" w:author="Sirinda Palahan" w:date="2023-05-27T09:40:00Z" w:initials="SP">
    <w:p w14:paraId="0DD84601" w14:textId="77777777" w:rsidR="00C47C7B" w:rsidRDefault="00C47C7B" w:rsidP="00DD094F">
      <w:pPr>
        <w:pStyle w:val="CommentText"/>
      </w:pPr>
      <w:r>
        <w:rPr>
          <w:rStyle w:val="CommentReference"/>
        </w:rPr>
        <w:annotationRef/>
      </w:r>
      <w:r>
        <w:rPr>
          <w:cs/>
          <w:lang w:val="th-TH"/>
        </w:rPr>
        <w:t xml:space="preserve">ไม่ชัดเจนว่าใคร </w:t>
      </w:r>
      <w:r>
        <w:t xml:space="preserve">adapt </w:t>
      </w:r>
      <w:r>
        <w:rPr>
          <w:cs/>
          <w:lang w:val="th-TH"/>
        </w:rPr>
        <w:t>คือเราทำ หรือคนอื่นทำมาแล้ว</w:t>
      </w:r>
    </w:p>
  </w:comment>
  <w:comment w:id="22" w:author="Sirinda Palahan" w:date="2023-05-27T09:41:00Z" w:initials="SP">
    <w:p w14:paraId="7F3244B5" w14:textId="77777777" w:rsidR="00C47C7B" w:rsidRDefault="00C47C7B" w:rsidP="00C87F2F">
      <w:pPr>
        <w:pStyle w:val="CommentText"/>
      </w:pPr>
      <w:r>
        <w:rPr>
          <w:rStyle w:val="CommentReference"/>
        </w:rPr>
        <w:annotationRef/>
      </w:r>
      <w:r>
        <w:t xml:space="preserve">relationship </w:t>
      </w:r>
      <w:r>
        <w:rPr>
          <w:cs/>
          <w:lang w:val="th-TH"/>
        </w:rPr>
        <w:t>ของอะไร</w:t>
      </w:r>
    </w:p>
  </w:comment>
  <w:comment w:id="36" w:author="Sirinda Palahan" w:date="2023-05-27T09:53:00Z" w:initials="SP">
    <w:p w14:paraId="257D59FC" w14:textId="77777777" w:rsidR="0055705D" w:rsidRDefault="0055705D" w:rsidP="002330FE">
      <w:pPr>
        <w:pStyle w:val="CommentText"/>
      </w:pPr>
      <w:r>
        <w:rPr>
          <w:rStyle w:val="CommentReference"/>
        </w:rPr>
        <w:annotationRef/>
      </w:r>
      <w:r>
        <w:t xml:space="preserve">from training? </w:t>
      </w:r>
      <w:r>
        <w:rPr>
          <w:cs/>
          <w:lang w:val="th-TH"/>
        </w:rPr>
        <w:t>ใส่ในหัวตารางหน่อย</w:t>
      </w:r>
    </w:p>
  </w:comment>
  <w:comment w:id="38" w:author="Sirinda Palahan" w:date="2023-05-27T09:50:00Z" w:initials="SP">
    <w:p w14:paraId="063E3547" w14:textId="3171FB03" w:rsidR="0055705D" w:rsidRDefault="0055705D" w:rsidP="00F3160E">
      <w:pPr>
        <w:pStyle w:val="CommentText"/>
      </w:pPr>
      <w:r>
        <w:rPr>
          <w:rStyle w:val="CommentReference"/>
        </w:rPr>
        <w:annotationRef/>
      </w:r>
      <w:r>
        <w:rPr>
          <w:cs/>
          <w:lang w:val="th-TH"/>
        </w:rPr>
        <w:t xml:space="preserve">ใส่ชื่อกลุ่มโมเดลหน่อย เช่น </w:t>
      </w:r>
      <w:r>
        <w:t>Classical</w:t>
      </w:r>
    </w:p>
  </w:comment>
  <w:comment w:id="57" w:author="Sirinda Palahan" w:date="2023-05-27T09:52:00Z" w:initials="SP">
    <w:p w14:paraId="60417760" w14:textId="77777777" w:rsidR="0055705D" w:rsidRDefault="0055705D" w:rsidP="00192558">
      <w:pPr>
        <w:pStyle w:val="CommentText"/>
      </w:pPr>
      <w:r>
        <w:rPr>
          <w:rStyle w:val="CommentReference"/>
        </w:rPr>
        <w:annotationRef/>
      </w:r>
      <w:r>
        <w:rPr>
          <w:cs/>
          <w:lang w:val="th-TH"/>
        </w:rPr>
        <w:t>ใส่ตัวเลขหน่อย</w:t>
      </w:r>
    </w:p>
  </w:comment>
  <w:comment w:id="93" w:author="Sirinda Palahan" w:date="2023-05-27T10:02:00Z" w:initials="SP">
    <w:p w14:paraId="28D23394" w14:textId="77777777" w:rsidR="00AE20EF" w:rsidRDefault="00AE20EF" w:rsidP="00F30C4E">
      <w:pPr>
        <w:pStyle w:val="CommentText"/>
        <w:rPr>
          <w:rFonts w:hint="cs"/>
        </w:rPr>
      </w:pPr>
      <w:r>
        <w:rPr>
          <w:rStyle w:val="CommentReference"/>
        </w:rPr>
        <w:annotationRef/>
      </w:r>
      <w:r>
        <w:rPr>
          <w:cs/>
          <w:lang w:val="th-TH"/>
        </w:rPr>
        <w:t>เขียนผลรวมกันเลยค่ะ ไม่ต้องแยก 2 ย่อหน้า</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0282A86" w15:done="0"/>
  <w15:commentEx w15:paraId="02BBF17C" w15:done="0"/>
  <w15:commentEx w15:paraId="265A1091" w15:done="0"/>
  <w15:commentEx w15:paraId="0DD84601" w15:done="0"/>
  <w15:commentEx w15:paraId="7F3244B5" w15:done="0"/>
  <w15:commentEx w15:paraId="257D59FC" w15:done="0"/>
  <w15:commentEx w15:paraId="063E3547" w15:done="0"/>
  <w15:commentEx w15:paraId="60417760" w15:done="0"/>
  <w15:commentEx w15:paraId="28D2339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1C4DB5" w16cex:dateUtc="2023-05-27T02:36:00Z"/>
  <w16cex:commentExtensible w16cex:durableId="281C4DFF" w16cex:dateUtc="2023-05-27T02:38:00Z"/>
  <w16cex:commentExtensible w16cex:durableId="281C4E3F" w16cex:dateUtc="2023-05-27T02:39:00Z"/>
  <w16cex:commentExtensible w16cex:durableId="281C4E92" w16cex:dateUtc="2023-05-27T02:40:00Z"/>
  <w16cex:commentExtensible w16cex:durableId="281C4EB4" w16cex:dateUtc="2023-05-27T02:41:00Z"/>
  <w16cex:commentExtensible w16cex:durableId="281C519D" w16cex:dateUtc="2023-05-27T02:53:00Z"/>
  <w16cex:commentExtensible w16cex:durableId="281C50FD" w16cex:dateUtc="2023-05-27T02:50:00Z"/>
  <w16cex:commentExtensible w16cex:durableId="281C5167" w16cex:dateUtc="2023-05-27T02:52:00Z"/>
  <w16cex:commentExtensible w16cex:durableId="281C53BA" w16cex:dateUtc="2023-05-27T03:0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0282A86" w16cid:durableId="281C4DB5"/>
  <w16cid:commentId w16cid:paraId="02BBF17C" w16cid:durableId="281C4DFF"/>
  <w16cid:commentId w16cid:paraId="265A1091" w16cid:durableId="281C4E3F"/>
  <w16cid:commentId w16cid:paraId="0DD84601" w16cid:durableId="281C4E92"/>
  <w16cid:commentId w16cid:paraId="7F3244B5" w16cid:durableId="281C4EB4"/>
  <w16cid:commentId w16cid:paraId="257D59FC" w16cid:durableId="281C519D"/>
  <w16cid:commentId w16cid:paraId="063E3547" w16cid:durableId="281C50FD"/>
  <w16cid:commentId w16cid:paraId="60417760" w16cid:durableId="281C5167"/>
  <w16cid:commentId w16cid:paraId="28D23394" w16cid:durableId="281C53B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17C2FE" w14:textId="77777777" w:rsidR="005C5495" w:rsidRDefault="005C5495" w:rsidP="009E007A">
      <w:r>
        <w:separator/>
      </w:r>
    </w:p>
  </w:endnote>
  <w:endnote w:type="continuationSeparator" w:id="0">
    <w:p w14:paraId="1061105F" w14:textId="77777777" w:rsidR="005C5495" w:rsidRDefault="005C5495" w:rsidP="009E00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Theme Body CS)">
    <w:altName w:val="Times New Roman"/>
    <w:panose1 w:val="00000000000000000000"/>
    <w:charset w:val="00"/>
    <w:family w:val="roman"/>
    <w:notTrueType/>
    <w:pitch w:val="default"/>
  </w:font>
  <w:font w:name="TH Sarabun New">
    <w:altName w:val="Browallia New"/>
    <w:panose1 w:val="020B0500040200020003"/>
    <w:charset w:val="00"/>
    <w:family w:val="swiss"/>
    <w:pitch w:val="variable"/>
    <w:sig w:usb0="A100006F" w:usb1="5000205A" w:usb2="00000000" w:usb3="00000000" w:csb0="00010183"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Angsana New">
    <w:panose1 w:val="02020603050405020304"/>
    <w:charset w:val="00"/>
    <w:family w:val="roman"/>
    <w:pitch w:val="variable"/>
    <w:sig w:usb0="81000003" w:usb1="00000000" w:usb2="00000000" w:usb3="00000000" w:csb0="00010001"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MyriadPro-Light">
    <w:altName w:val="MS Mincho"/>
    <w:panose1 w:val="00000000000000000000"/>
    <w:charset w:val="80"/>
    <w:family w:val="auto"/>
    <w:notTrueType/>
    <w:pitch w:val="default"/>
    <w:sig w:usb0="00000000" w:usb1="08070000" w:usb2="00000010" w:usb3="00000000" w:csb0="0002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583351" w14:textId="77777777" w:rsidR="005C5495" w:rsidRDefault="005C5495" w:rsidP="009E007A">
      <w:r>
        <w:separator/>
      </w:r>
    </w:p>
  </w:footnote>
  <w:footnote w:type="continuationSeparator" w:id="0">
    <w:p w14:paraId="6C6D1240" w14:textId="77777777" w:rsidR="005C5495" w:rsidRDefault="005C5495" w:rsidP="009E007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9362"/>
      <w:gridCol w:w="276"/>
    </w:tblGrid>
    <w:tr w:rsidR="009E007A" w14:paraId="15CDDC88" w14:textId="77777777" w:rsidTr="009E007A">
      <w:trPr>
        <w:trHeight w:val="288"/>
      </w:trPr>
      <w:tc>
        <w:tcPr>
          <w:tcW w:w="8485" w:type="dxa"/>
        </w:tcPr>
        <w:p w14:paraId="5E727AF7" w14:textId="77777777" w:rsidR="009E007A" w:rsidRPr="002B0FAB" w:rsidRDefault="009E007A" w:rsidP="002B0FAB">
          <w:pPr>
            <w:pStyle w:val="Header"/>
            <w:jc w:val="right"/>
            <w:rPr>
              <w:rFonts w:asciiTheme="majorHAnsi" w:eastAsiaTheme="majorEastAsia" w:hAnsiTheme="majorHAnsi" w:cstheme="majorBidi"/>
              <w:szCs w:val="24"/>
            </w:rPr>
          </w:pPr>
        </w:p>
      </w:tc>
      <w:tc>
        <w:tcPr>
          <w:tcW w:w="250" w:type="dxa"/>
        </w:tcPr>
        <w:p w14:paraId="68E434E3" w14:textId="77777777" w:rsidR="009E007A" w:rsidRDefault="009E007A">
          <w:pPr>
            <w:pStyle w:val="Header"/>
            <w:rPr>
              <w:rFonts w:asciiTheme="majorHAnsi" w:eastAsiaTheme="majorEastAsia" w:hAnsiTheme="majorHAnsi" w:cstheme="majorBidi"/>
              <w:b/>
              <w:bCs/>
              <w:color w:val="4F81BD" w:themeColor="accent1"/>
              <w:sz w:val="36"/>
              <w:szCs w:val="36"/>
              <w14:numForm w14:val="oldStyle"/>
            </w:rPr>
          </w:pPr>
        </w:p>
      </w:tc>
    </w:tr>
  </w:tbl>
  <w:p w14:paraId="15920EBF" w14:textId="77777777" w:rsidR="009E007A" w:rsidRDefault="009E007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E23784"/>
    <w:multiLevelType w:val="multilevel"/>
    <w:tmpl w:val="2626DF00"/>
    <w:lvl w:ilvl="0">
      <w:start w:val="1"/>
      <w:numFmt w:val="decimal"/>
      <w:lvlText w:val="%1"/>
      <w:lvlJc w:val="left"/>
      <w:pPr>
        <w:ind w:left="360" w:hanging="360"/>
      </w:pPr>
      <w:rPr>
        <w:rFonts w:hint="default"/>
      </w:rPr>
    </w:lvl>
    <w:lvl w:ilvl="1">
      <w:start w:val="1"/>
      <w:numFmt w:val="decimal"/>
      <w:lvlText w:val="%1.%2"/>
      <w:lvlJc w:val="left"/>
      <w:pPr>
        <w:ind w:left="927" w:hanging="36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421" w:hanging="72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3915" w:hanging="1080"/>
      </w:pPr>
      <w:rPr>
        <w:rFonts w:hint="default"/>
      </w:rPr>
    </w:lvl>
    <w:lvl w:ilvl="6">
      <w:start w:val="1"/>
      <w:numFmt w:val="decimal"/>
      <w:lvlText w:val="%1.%2.%3.%4.%5.%6.%7"/>
      <w:lvlJc w:val="left"/>
      <w:pPr>
        <w:ind w:left="4482" w:hanging="1080"/>
      </w:pPr>
      <w:rPr>
        <w:rFonts w:hint="default"/>
      </w:rPr>
    </w:lvl>
    <w:lvl w:ilvl="7">
      <w:start w:val="1"/>
      <w:numFmt w:val="decimal"/>
      <w:lvlText w:val="%1.%2.%3.%4.%5.%6.%7.%8"/>
      <w:lvlJc w:val="left"/>
      <w:pPr>
        <w:ind w:left="5409" w:hanging="1440"/>
      </w:pPr>
      <w:rPr>
        <w:rFonts w:hint="default"/>
      </w:rPr>
    </w:lvl>
    <w:lvl w:ilvl="8">
      <w:start w:val="1"/>
      <w:numFmt w:val="decimal"/>
      <w:lvlText w:val="%1.%2.%3.%4.%5.%6.%7.%8.%9"/>
      <w:lvlJc w:val="left"/>
      <w:pPr>
        <w:ind w:left="5976" w:hanging="1440"/>
      </w:pPr>
      <w:rPr>
        <w:rFonts w:hint="default"/>
      </w:rPr>
    </w:lvl>
  </w:abstractNum>
  <w:abstractNum w:abstractNumId="1" w15:restartNumberingAfterBreak="0">
    <w:nsid w:val="29FE2F6E"/>
    <w:multiLevelType w:val="hybridMultilevel"/>
    <w:tmpl w:val="97CAC89C"/>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 w15:restartNumberingAfterBreak="0">
    <w:nsid w:val="412033F8"/>
    <w:multiLevelType w:val="hybridMultilevel"/>
    <w:tmpl w:val="DDC0B3B6"/>
    <w:lvl w:ilvl="0" w:tplc="9CBC867A">
      <w:start w:val="1"/>
      <w:numFmt w:val="decimal"/>
      <w:lvlText w:val="%1."/>
      <w:lvlJc w:val="left"/>
      <w:pPr>
        <w:ind w:left="720" w:hanging="360"/>
      </w:pPr>
      <w:rPr>
        <w:rFonts w:ascii="Times New Roman (Theme Body CS)" w:hAnsi="Times New Roman (Theme Body C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031064A"/>
    <w:multiLevelType w:val="hybridMultilevel"/>
    <w:tmpl w:val="4198AFA6"/>
    <w:lvl w:ilvl="0" w:tplc="7C0AF02A">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4" w15:restartNumberingAfterBreak="0">
    <w:nsid w:val="663255CA"/>
    <w:multiLevelType w:val="hybridMultilevel"/>
    <w:tmpl w:val="62C821C8"/>
    <w:lvl w:ilvl="0" w:tplc="3BFA46BE">
      <w:start w:val="1"/>
      <w:numFmt w:val="bullet"/>
      <w:lvlText w:val="-"/>
      <w:lvlJc w:val="left"/>
      <w:pPr>
        <w:ind w:left="1080" w:hanging="360"/>
      </w:pPr>
      <w:rPr>
        <w:rFonts w:ascii="TH Sarabun New" w:eastAsia="Times New Roman" w:hAnsi="TH Sarabun New" w:cs="TH Sarabun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913706974">
    <w:abstractNumId w:val="3"/>
  </w:num>
  <w:num w:numId="2" w16cid:durableId="724256784">
    <w:abstractNumId w:val="0"/>
  </w:num>
  <w:num w:numId="3" w16cid:durableId="1781870200">
    <w:abstractNumId w:val="4"/>
  </w:num>
  <w:num w:numId="4" w16cid:durableId="892539448">
    <w:abstractNumId w:val="2"/>
  </w:num>
  <w:num w:numId="5" w16cid:durableId="1703748071">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irinda Palahan">
    <w15:presenceInfo w15:providerId="AD" w15:userId="S::sirinda_pal@utcc.ac.th::ff494e40-aa25-4bd6-bc2e-ec462c9de78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trackRevisions/>
  <w:defaultTabStop w:val="720"/>
  <w:characterSpacingControl w:val="doNotCompress"/>
  <w:hdrShapeDefaults>
    <o:shapedefaults v:ext="edit" spidmax="2050"/>
  </w:hdrShapeDefaults>
  <w:footnotePr>
    <w:numFmt w:val="chicago"/>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sjQzMjUyMLIwNTcyMjFX0lEKTi0uzszPAykwrAUANiRhxSwAAAA="/>
  </w:docVars>
  <w:rsids>
    <w:rsidRoot w:val="00AC526D"/>
    <w:rsid w:val="000046AD"/>
    <w:rsid w:val="00005E82"/>
    <w:rsid w:val="000136EB"/>
    <w:rsid w:val="00016828"/>
    <w:rsid w:val="000170C4"/>
    <w:rsid w:val="00046C86"/>
    <w:rsid w:val="000478F6"/>
    <w:rsid w:val="0005413D"/>
    <w:rsid w:val="0006216D"/>
    <w:rsid w:val="00063B92"/>
    <w:rsid w:val="00073400"/>
    <w:rsid w:val="00075701"/>
    <w:rsid w:val="00075862"/>
    <w:rsid w:val="000C2533"/>
    <w:rsid w:val="000C4AB1"/>
    <w:rsid w:val="00116608"/>
    <w:rsid w:val="00120EFC"/>
    <w:rsid w:val="00141FAD"/>
    <w:rsid w:val="00155A95"/>
    <w:rsid w:val="00160548"/>
    <w:rsid w:val="00173875"/>
    <w:rsid w:val="001909F6"/>
    <w:rsid w:val="00194CFC"/>
    <w:rsid w:val="00197FB8"/>
    <w:rsid w:val="001A2080"/>
    <w:rsid w:val="001A2D48"/>
    <w:rsid w:val="001C7551"/>
    <w:rsid w:val="001E082B"/>
    <w:rsid w:val="001E3DBF"/>
    <w:rsid w:val="00201C06"/>
    <w:rsid w:val="00204FA4"/>
    <w:rsid w:val="002347CE"/>
    <w:rsid w:val="00240A34"/>
    <w:rsid w:val="0024614C"/>
    <w:rsid w:val="0027404E"/>
    <w:rsid w:val="00282CA8"/>
    <w:rsid w:val="00286856"/>
    <w:rsid w:val="0029322F"/>
    <w:rsid w:val="002A79C5"/>
    <w:rsid w:val="002B0FAB"/>
    <w:rsid w:val="002D3297"/>
    <w:rsid w:val="00300369"/>
    <w:rsid w:val="0030745B"/>
    <w:rsid w:val="00307A74"/>
    <w:rsid w:val="003143B0"/>
    <w:rsid w:val="00351F35"/>
    <w:rsid w:val="00367D11"/>
    <w:rsid w:val="00385703"/>
    <w:rsid w:val="003954A1"/>
    <w:rsid w:val="00397EF0"/>
    <w:rsid w:val="003F0001"/>
    <w:rsid w:val="0040112A"/>
    <w:rsid w:val="0041091A"/>
    <w:rsid w:val="00411863"/>
    <w:rsid w:val="00411F5F"/>
    <w:rsid w:val="00414559"/>
    <w:rsid w:val="00424A35"/>
    <w:rsid w:val="00432B87"/>
    <w:rsid w:val="00432C2A"/>
    <w:rsid w:val="00445380"/>
    <w:rsid w:val="00457510"/>
    <w:rsid w:val="00480107"/>
    <w:rsid w:val="004A5DDF"/>
    <w:rsid w:val="004B0616"/>
    <w:rsid w:val="004B0B5E"/>
    <w:rsid w:val="004B657B"/>
    <w:rsid w:val="004C6D23"/>
    <w:rsid w:val="0052038B"/>
    <w:rsid w:val="005236B6"/>
    <w:rsid w:val="00534143"/>
    <w:rsid w:val="0055705D"/>
    <w:rsid w:val="0056057B"/>
    <w:rsid w:val="005834BE"/>
    <w:rsid w:val="00591BCC"/>
    <w:rsid w:val="00592FF9"/>
    <w:rsid w:val="005A31E3"/>
    <w:rsid w:val="005A5905"/>
    <w:rsid w:val="005B1C51"/>
    <w:rsid w:val="005C5495"/>
    <w:rsid w:val="005D3440"/>
    <w:rsid w:val="006074D0"/>
    <w:rsid w:val="006634B5"/>
    <w:rsid w:val="006647AE"/>
    <w:rsid w:val="00665B94"/>
    <w:rsid w:val="00670950"/>
    <w:rsid w:val="00687C30"/>
    <w:rsid w:val="006A03B6"/>
    <w:rsid w:val="006B24AE"/>
    <w:rsid w:val="006B3951"/>
    <w:rsid w:val="006C4335"/>
    <w:rsid w:val="006D113F"/>
    <w:rsid w:val="006D2F2A"/>
    <w:rsid w:val="006F2D1D"/>
    <w:rsid w:val="00711FC1"/>
    <w:rsid w:val="0071370A"/>
    <w:rsid w:val="007176AC"/>
    <w:rsid w:val="00725E9D"/>
    <w:rsid w:val="00741780"/>
    <w:rsid w:val="00753B7E"/>
    <w:rsid w:val="00754B02"/>
    <w:rsid w:val="007554BE"/>
    <w:rsid w:val="00755A0E"/>
    <w:rsid w:val="00755ACE"/>
    <w:rsid w:val="007715C7"/>
    <w:rsid w:val="00781293"/>
    <w:rsid w:val="00785CA7"/>
    <w:rsid w:val="0079311E"/>
    <w:rsid w:val="007B13E8"/>
    <w:rsid w:val="007E2BBD"/>
    <w:rsid w:val="007F42E9"/>
    <w:rsid w:val="007F7B8B"/>
    <w:rsid w:val="00824848"/>
    <w:rsid w:val="008370E1"/>
    <w:rsid w:val="0084109B"/>
    <w:rsid w:val="0085537F"/>
    <w:rsid w:val="0085707A"/>
    <w:rsid w:val="008570AF"/>
    <w:rsid w:val="00867DBE"/>
    <w:rsid w:val="0089047A"/>
    <w:rsid w:val="00894176"/>
    <w:rsid w:val="008B7A07"/>
    <w:rsid w:val="008E202F"/>
    <w:rsid w:val="009053B8"/>
    <w:rsid w:val="0090743D"/>
    <w:rsid w:val="00910C17"/>
    <w:rsid w:val="0091572D"/>
    <w:rsid w:val="00916195"/>
    <w:rsid w:val="00916EE4"/>
    <w:rsid w:val="00920D09"/>
    <w:rsid w:val="00926FE0"/>
    <w:rsid w:val="009324C1"/>
    <w:rsid w:val="0094029E"/>
    <w:rsid w:val="00941AEA"/>
    <w:rsid w:val="00944FAC"/>
    <w:rsid w:val="00946664"/>
    <w:rsid w:val="00954326"/>
    <w:rsid w:val="00954E6D"/>
    <w:rsid w:val="00955E4F"/>
    <w:rsid w:val="00973334"/>
    <w:rsid w:val="00980355"/>
    <w:rsid w:val="00980662"/>
    <w:rsid w:val="009B09CA"/>
    <w:rsid w:val="009C325D"/>
    <w:rsid w:val="009D229D"/>
    <w:rsid w:val="009D59BA"/>
    <w:rsid w:val="009E007A"/>
    <w:rsid w:val="009E7E08"/>
    <w:rsid w:val="009F0EE0"/>
    <w:rsid w:val="009F384E"/>
    <w:rsid w:val="00A041E1"/>
    <w:rsid w:val="00A06751"/>
    <w:rsid w:val="00A22E73"/>
    <w:rsid w:val="00A45EEC"/>
    <w:rsid w:val="00A463CD"/>
    <w:rsid w:val="00A63D1E"/>
    <w:rsid w:val="00A73352"/>
    <w:rsid w:val="00AB4218"/>
    <w:rsid w:val="00AB55F6"/>
    <w:rsid w:val="00AC0957"/>
    <w:rsid w:val="00AC14A6"/>
    <w:rsid w:val="00AC2B57"/>
    <w:rsid w:val="00AC526D"/>
    <w:rsid w:val="00AE20EF"/>
    <w:rsid w:val="00AE746E"/>
    <w:rsid w:val="00AF72F1"/>
    <w:rsid w:val="00B05964"/>
    <w:rsid w:val="00B1075E"/>
    <w:rsid w:val="00B33686"/>
    <w:rsid w:val="00B6166A"/>
    <w:rsid w:val="00B77D4D"/>
    <w:rsid w:val="00BB677E"/>
    <w:rsid w:val="00BC0508"/>
    <w:rsid w:val="00BC4B39"/>
    <w:rsid w:val="00BD658A"/>
    <w:rsid w:val="00BF5768"/>
    <w:rsid w:val="00BF7702"/>
    <w:rsid w:val="00C138B9"/>
    <w:rsid w:val="00C17CF3"/>
    <w:rsid w:val="00C3576F"/>
    <w:rsid w:val="00C47C7B"/>
    <w:rsid w:val="00C7011F"/>
    <w:rsid w:val="00C758D4"/>
    <w:rsid w:val="00C833E3"/>
    <w:rsid w:val="00C86696"/>
    <w:rsid w:val="00CA2B3A"/>
    <w:rsid w:val="00CA4180"/>
    <w:rsid w:val="00CC4633"/>
    <w:rsid w:val="00CD57FE"/>
    <w:rsid w:val="00CD794F"/>
    <w:rsid w:val="00CE533C"/>
    <w:rsid w:val="00D05657"/>
    <w:rsid w:val="00D21EB3"/>
    <w:rsid w:val="00D4389A"/>
    <w:rsid w:val="00D55474"/>
    <w:rsid w:val="00D55533"/>
    <w:rsid w:val="00D943DE"/>
    <w:rsid w:val="00D9475A"/>
    <w:rsid w:val="00DB22A0"/>
    <w:rsid w:val="00DB3C53"/>
    <w:rsid w:val="00DC1525"/>
    <w:rsid w:val="00DC3FF7"/>
    <w:rsid w:val="00DD0CC8"/>
    <w:rsid w:val="00DD5C84"/>
    <w:rsid w:val="00DD7E0B"/>
    <w:rsid w:val="00DE5D1A"/>
    <w:rsid w:val="00E2499C"/>
    <w:rsid w:val="00E27530"/>
    <w:rsid w:val="00E6300A"/>
    <w:rsid w:val="00E705E6"/>
    <w:rsid w:val="00E75E91"/>
    <w:rsid w:val="00E76DA2"/>
    <w:rsid w:val="00E94217"/>
    <w:rsid w:val="00E956B9"/>
    <w:rsid w:val="00EA4006"/>
    <w:rsid w:val="00EE51BE"/>
    <w:rsid w:val="00EF69A8"/>
    <w:rsid w:val="00EF722A"/>
    <w:rsid w:val="00F0215A"/>
    <w:rsid w:val="00F0790E"/>
    <w:rsid w:val="00F12A3F"/>
    <w:rsid w:val="00F411D2"/>
    <w:rsid w:val="00F4618C"/>
    <w:rsid w:val="00F638B0"/>
    <w:rsid w:val="00F75C6D"/>
    <w:rsid w:val="00F80267"/>
    <w:rsid w:val="00FA5DDB"/>
    <w:rsid w:val="00FB4B87"/>
    <w:rsid w:val="00FC4FC4"/>
    <w:rsid w:val="00FD14C3"/>
    <w:rsid w:val="00FD7195"/>
    <w:rsid w:val="00FE5E91"/>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359AE4"/>
  <w15:docId w15:val="{597C5CC8-BF18-4D0F-8295-D6C64023D9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ordia New"/>
        <w:lang w:val="en-US" w:eastAsia="en-US" w:bidi="th-TH"/>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955E4F"/>
    <w:rPr>
      <w:rFonts w:ascii="Times New Roman" w:eastAsia="Times New Roman" w:hAnsi="Times New Roman" w:cs="Angsana New"/>
      <w:sz w:val="24"/>
      <w:szCs w:val="28"/>
    </w:rPr>
  </w:style>
  <w:style w:type="paragraph" w:styleId="Heading1">
    <w:name w:val="heading 1"/>
    <w:basedOn w:val="Normal"/>
    <w:next w:val="Normal"/>
    <w:link w:val="Heading1Char"/>
    <w:uiPriority w:val="9"/>
    <w:qFormat/>
    <w:rsid w:val="006074D0"/>
    <w:pPr>
      <w:keepNext/>
      <w:keepLines/>
      <w:spacing w:before="240"/>
      <w:outlineLvl w:val="0"/>
    </w:pPr>
    <w:rPr>
      <w:rFonts w:asciiTheme="majorHAnsi" w:eastAsiaTheme="majorEastAsia" w:hAnsiTheme="majorHAnsi" w:cstheme="majorBidi"/>
      <w:color w:val="365F91" w:themeColor="accent1" w:themeShade="BF"/>
      <w:sz w:val="32"/>
      <w:szCs w:val="40"/>
    </w:rPr>
  </w:style>
  <w:style w:type="paragraph" w:styleId="Heading2">
    <w:name w:val="heading 2"/>
    <w:basedOn w:val="Normal"/>
    <w:next w:val="Normal"/>
    <w:link w:val="Heading2Char"/>
    <w:qFormat/>
    <w:rsid w:val="005A31E3"/>
    <w:pPr>
      <w:widowControl w:val="0"/>
      <w:autoSpaceDE w:val="0"/>
      <w:autoSpaceDN w:val="0"/>
      <w:adjustRightInd w:val="0"/>
      <w:outlineLvl w:val="1"/>
    </w:pPr>
    <w:rPr>
      <w:rFonts w:ascii="Arial" w:hAnsi="Arial" w:cs="Arial"/>
      <w:szCs w:val="24"/>
    </w:rPr>
  </w:style>
  <w:style w:type="paragraph" w:styleId="Heading3">
    <w:name w:val="heading 3"/>
    <w:basedOn w:val="Normal"/>
    <w:next w:val="Normal"/>
    <w:link w:val="Heading3Char"/>
    <w:uiPriority w:val="9"/>
    <w:semiHidden/>
    <w:unhideWhenUsed/>
    <w:qFormat/>
    <w:rsid w:val="00926FE0"/>
    <w:pPr>
      <w:keepNext/>
      <w:keepLines/>
      <w:spacing w:before="40"/>
      <w:outlineLvl w:val="2"/>
    </w:pPr>
    <w:rPr>
      <w:rFonts w:asciiTheme="majorHAnsi" w:eastAsiaTheme="majorEastAsia" w:hAnsiTheme="majorHAnsi" w:cstheme="majorBidi"/>
      <w:color w:val="243F60" w:themeColor="accent1" w:themeShade="7F"/>
      <w:szCs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755A0E"/>
    <w:rPr>
      <w:rFonts w:ascii="Tahoma" w:hAnsi="Tahoma" w:cs="Tahoma" w:hint="default"/>
      <w:strike w:val="0"/>
      <w:dstrike w:val="0"/>
      <w:color w:val="121212"/>
      <w:sz w:val="16"/>
      <w:szCs w:val="16"/>
      <w:u w:val="none"/>
      <w:effect w:val="none"/>
    </w:rPr>
  </w:style>
  <w:style w:type="character" w:customStyle="1" w:styleId="txthead05gray1">
    <w:name w:val="txt_head_05_gray1"/>
    <w:rsid w:val="00755A0E"/>
    <w:rPr>
      <w:strike w:val="0"/>
      <w:dstrike w:val="0"/>
      <w:color w:val="76838D"/>
      <w:sz w:val="18"/>
      <w:szCs w:val="18"/>
      <w:u w:val="none"/>
      <w:effect w:val="none"/>
    </w:rPr>
  </w:style>
  <w:style w:type="paragraph" w:styleId="NoSpacing">
    <w:name w:val="No Spacing"/>
    <w:uiPriority w:val="1"/>
    <w:qFormat/>
    <w:rsid w:val="00755A0E"/>
    <w:rPr>
      <w:rFonts w:ascii="Times New Roman" w:eastAsia="Times New Roman" w:hAnsi="Times New Roman" w:cs="Angsana New"/>
      <w:sz w:val="24"/>
      <w:szCs w:val="28"/>
    </w:rPr>
  </w:style>
  <w:style w:type="paragraph" w:styleId="BalloonText">
    <w:name w:val="Balloon Text"/>
    <w:basedOn w:val="Normal"/>
    <w:link w:val="BalloonTextChar"/>
    <w:uiPriority w:val="99"/>
    <w:semiHidden/>
    <w:unhideWhenUsed/>
    <w:rsid w:val="006B3951"/>
    <w:rPr>
      <w:rFonts w:ascii="Tahoma" w:hAnsi="Tahoma"/>
      <w:sz w:val="16"/>
      <w:szCs w:val="20"/>
    </w:rPr>
  </w:style>
  <w:style w:type="character" w:customStyle="1" w:styleId="BalloonTextChar">
    <w:name w:val="Balloon Text Char"/>
    <w:link w:val="BalloonText"/>
    <w:uiPriority w:val="99"/>
    <w:semiHidden/>
    <w:rsid w:val="006B3951"/>
    <w:rPr>
      <w:rFonts w:ascii="Tahoma" w:eastAsia="Times New Roman" w:hAnsi="Tahoma" w:cs="Angsana New"/>
      <w:sz w:val="16"/>
      <w:szCs w:val="20"/>
    </w:rPr>
  </w:style>
  <w:style w:type="character" w:customStyle="1" w:styleId="Heading2Char">
    <w:name w:val="Heading 2 Char"/>
    <w:basedOn w:val="DefaultParagraphFont"/>
    <w:link w:val="Heading2"/>
    <w:rsid w:val="005A31E3"/>
    <w:rPr>
      <w:rFonts w:ascii="Arial" w:eastAsia="Times New Roman" w:hAnsi="Arial" w:cs="Arial"/>
      <w:sz w:val="24"/>
      <w:szCs w:val="24"/>
    </w:rPr>
  </w:style>
  <w:style w:type="table" w:styleId="TableGrid">
    <w:name w:val="Table Grid"/>
    <w:basedOn w:val="TableNormal"/>
    <w:rsid w:val="005A31E3"/>
    <w:rPr>
      <w:rFonts w:asciiTheme="minorHAnsi" w:eastAsiaTheme="minorHAnsi" w:hAnsiTheme="minorHAnsi" w:cstheme="minorBidi"/>
      <w:sz w:val="22"/>
      <w:szCs w:val="28"/>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FootnoteText">
    <w:name w:val="footnote text"/>
    <w:basedOn w:val="Normal"/>
    <w:link w:val="FootnoteTextChar"/>
    <w:semiHidden/>
    <w:rsid w:val="005A31E3"/>
    <w:rPr>
      <w:rFonts w:eastAsia="Batang"/>
      <w:sz w:val="20"/>
      <w:szCs w:val="23"/>
      <w:lang w:eastAsia="ko-KR"/>
    </w:rPr>
  </w:style>
  <w:style w:type="character" w:customStyle="1" w:styleId="FootnoteTextChar">
    <w:name w:val="Footnote Text Char"/>
    <w:basedOn w:val="DefaultParagraphFont"/>
    <w:link w:val="FootnoteText"/>
    <w:semiHidden/>
    <w:rsid w:val="005A31E3"/>
    <w:rPr>
      <w:rFonts w:ascii="Times New Roman" w:eastAsia="Batang" w:hAnsi="Times New Roman" w:cs="Angsana New"/>
      <w:szCs w:val="23"/>
      <w:lang w:eastAsia="ko-KR"/>
    </w:rPr>
  </w:style>
  <w:style w:type="paragraph" w:styleId="Header">
    <w:name w:val="header"/>
    <w:basedOn w:val="Normal"/>
    <w:link w:val="HeaderChar"/>
    <w:uiPriority w:val="99"/>
    <w:unhideWhenUsed/>
    <w:rsid w:val="009E007A"/>
    <w:pPr>
      <w:tabs>
        <w:tab w:val="center" w:pos="4680"/>
        <w:tab w:val="right" w:pos="9360"/>
      </w:tabs>
    </w:pPr>
  </w:style>
  <w:style w:type="character" w:customStyle="1" w:styleId="HeaderChar">
    <w:name w:val="Header Char"/>
    <w:basedOn w:val="DefaultParagraphFont"/>
    <w:link w:val="Header"/>
    <w:uiPriority w:val="99"/>
    <w:rsid w:val="009E007A"/>
    <w:rPr>
      <w:rFonts w:ascii="Times New Roman" w:eastAsia="Times New Roman" w:hAnsi="Times New Roman" w:cs="Angsana New"/>
      <w:sz w:val="24"/>
      <w:szCs w:val="28"/>
    </w:rPr>
  </w:style>
  <w:style w:type="paragraph" w:styleId="Footer">
    <w:name w:val="footer"/>
    <w:basedOn w:val="Normal"/>
    <w:link w:val="FooterChar"/>
    <w:uiPriority w:val="99"/>
    <w:unhideWhenUsed/>
    <w:rsid w:val="009E007A"/>
    <w:pPr>
      <w:tabs>
        <w:tab w:val="center" w:pos="4680"/>
        <w:tab w:val="right" w:pos="9360"/>
      </w:tabs>
    </w:pPr>
  </w:style>
  <w:style w:type="character" w:customStyle="1" w:styleId="FooterChar">
    <w:name w:val="Footer Char"/>
    <w:basedOn w:val="DefaultParagraphFont"/>
    <w:link w:val="Footer"/>
    <w:uiPriority w:val="99"/>
    <w:rsid w:val="009E007A"/>
    <w:rPr>
      <w:rFonts w:ascii="Times New Roman" w:eastAsia="Times New Roman" w:hAnsi="Times New Roman" w:cs="Angsana New"/>
      <w:sz w:val="24"/>
      <w:szCs w:val="28"/>
    </w:rPr>
  </w:style>
  <w:style w:type="paragraph" w:styleId="EndnoteText">
    <w:name w:val="endnote text"/>
    <w:basedOn w:val="Normal"/>
    <w:link w:val="EndnoteTextChar"/>
    <w:uiPriority w:val="99"/>
    <w:semiHidden/>
    <w:unhideWhenUsed/>
    <w:rsid w:val="00670950"/>
    <w:rPr>
      <w:sz w:val="20"/>
      <w:szCs w:val="25"/>
    </w:rPr>
  </w:style>
  <w:style w:type="character" w:customStyle="1" w:styleId="EndnoteTextChar">
    <w:name w:val="Endnote Text Char"/>
    <w:basedOn w:val="DefaultParagraphFont"/>
    <w:link w:val="EndnoteText"/>
    <w:uiPriority w:val="99"/>
    <w:semiHidden/>
    <w:rsid w:val="00670950"/>
    <w:rPr>
      <w:rFonts w:ascii="Times New Roman" w:eastAsia="Times New Roman" w:hAnsi="Times New Roman" w:cs="Angsana New"/>
      <w:szCs w:val="25"/>
    </w:rPr>
  </w:style>
  <w:style w:type="character" w:styleId="EndnoteReference">
    <w:name w:val="endnote reference"/>
    <w:basedOn w:val="DefaultParagraphFont"/>
    <w:uiPriority w:val="99"/>
    <w:semiHidden/>
    <w:unhideWhenUsed/>
    <w:rsid w:val="00670950"/>
    <w:rPr>
      <w:vertAlign w:val="superscript"/>
    </w:rPr>
  </w:style>
  <w:style w:type="character" w:styleId="FootnoteReference">
    <w:name w:val="footnote reference"/>
    <w:basedOn w:val="DefaultParagraphFont"/>
    <w:uiPriority w:val="99"/>
    <w:semiHidden/>
    <w:unhideWhenUsed/>
    <w:rsid w:val="005834BE"/>
    <w:rPr>
      <w:vertAlign w:val="superscript"/>
    </w:rPr>
  </w:style>
  <w:style w:type="paragraph" w:styleId="ListParagraph">
    <w:name w:val="List Paragraph"/>
    <w:basedOn w:val="Normal"/>
    <w:uiPriority w:val="34"/>
    <w:qFormat/>
    <w:rsid w:val="00282CA8"/>
    <w:pPr>
      <w:ind w:left="720"/>
      <w:contextualSpacing/>
    </w:pPr>
  </w:style>
  <w:style w:type="paragraph" w:customStyle="1" w:styleId="keywords">
    <w:name w:val="keywords"/>
    <w:basedOn w:val="Normal"/>
    <w:rsid w:val="00AF72F1"/>
    <w:pPr>
      <w:spacing w:before="120" w:after="120" w:line="220" w:lineRule="exact"/>
      <w:ind w:left="677" w:right="677" w:firstLine="284"/>
    </w:pPr>
    <w:rPr>
      <w:rFonts w:cs="Times New Roman"/>
      <w:snapToGrid w:val="0"/>
      <w:sz w:val="18"/>
      <w:szCs w:val="24"/>
      <w:lang w:bidi="ar-SA"/>
    </w:rPr>
  </w:style>
  <w:style w:type="character" w:customStyle="1" w:styleId="UnresolvedMention1">
    <w:name w:val="Unresolved Mention1"/>
    <w:basedOn w:val="DefaultParagraphFont"/>
    <w:uiPriority w:val="99"/>
    <w:semiHidden/>
    <w:unhideWhenUsed/>
    <w:rsid w:val="00687C30"/>
    <w:rPr>
      <w:color w:val="605E5C"/>
      <w:shd w:val="clear" w:color="auto" w:fill="E1DFDD"/>
    </w:rPr>
  </w:style>
  <w:style w:type="character" w:styleId="FollowedHyperlink">
    <w:name w:val="FollowedHyperlink"/>
    <w:basedOn w:val="DefaultParagraphFont"/>
    <w:uiPriority w:val="99"/>
    <w:semiHidden/>
    <w:unhideWhenUsed/>
    <w:rsid w:val="00711FC1"/>
    <w:rPr>
      <w:color w:val="800080" w:themeColor="followedHyperlink"/>
      <w:u w:val="single"/>
    </w:rPr>
  </w:style>
  <w:style w:type="character" w:customStyle="1" w:styleId="Heading1Char">
    <w:name w:val="Heading 1 Char"/>
    <w:basedOn w:val="DefaultParagraphFont"/>
    <w:link w:val="Heading1"/>
    <w:uiPriority w:val="9"/>
    <w:rsid w:val="006074D0"/>
    <w:rPr>
      <w:rFonts w:asciiTheme="majorHAnsi" w:eastAsiaTheme="majorEastAsia" w:hAnsiTheme="majorHAnsi" w:cstheme="majorBidi"/>
      <w:color w:val="365F91" w:themeColor="accent1" w:themeShade="BF"/>
      <w:sz w:val="32"/>
      <w:szCs w:val="40"/>
    </w:rPr>
  </w:style>
  <w:style w:type="character" w:customStyle="1" w:styleId="Heading3Char">
    <w:name w:val="Heading 3 Char"/>
    <w:basedOn w:val="DefaultParagraphFont"/>
    <w:link w:val="Heading3"/>
    <w:uiPriority w:val="9"/>
    <w:semiHidden/>
    <w:rsid w:val="00926FE0"/>
    <w:rPr>
      <w:rFonts w:asciiTheme="majorHAnsi" w:eastAsiaTheme="majorEastAsia" w:hAnsiTheme="majorHAnsi" w:cstheme="majorBidi"/>
      <w:color w:val="243F60" w:themeColor="accent1" w:themeShade="7F"/>
      <w:sz w:val="24"/>
      <w:szCs w:val="30"/>
    </w:rPr>
  </w:style>
  <w:style w:type="table" w:customStyle="1" w:styleId="TableGrid1">
    <w:name w:val="Table Grid1"/>
    <w:basedOn w:val="TableNormal"/>
    <w:next w:val="TableGrid"/>
    <w:uiPriority w:val="39"/>
    <w:rsid w:val="00926FE0"/>
    <w:rPr>
      <w:kern w:val="2"/>
      <w:sz w:val="22"/>
      <w:szCs w:val="28"/>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7176AC"/>
    <w:rPr>
      <w:rFonts w:ascii="Times New Roman" w:eastAsia="Times New Roman" w:hAnsi="Times New Roman" w:cs="Angsana New"/>
      <w:sz w:val="24"/>
      <w:szCs w:val="28"/>
    </w:rPr>
  </w:style>
  <w:style w:type="character" w:styleId="CommentReference">
    <w:name w:val="annotation reference"/>
    <w:basedOn w:val="DefaultParagraphFont"/>
    <w:uiPriority w:val="99"/>
    <w:semiHidden/>
    <w:unhideWhenUsed/>
    <w:rsid w:val="00C47C7B"/>
    <w:rPr>
      <w:sz w:val="16"/>
      <w:szCs w:val="16"/>
    </w:rPr>
  </w:style>
  <w:style w:type="paragraph" w:styleId="CommentText">
    <w:name w:val="annotation text"/>
    <w:basedOn w:val="Normal"/>
    <w:link w:val="CommentTextChar"/>
    <w:uiPriority w:val="99"/>
    <w:unhideWhenUsed/>
    <w:rsid w:val="00C47C7B"/>
    <w:rPr>
      <w:sz w:val="20"/>
      <w:szCs w:val="25"/>
    </w:rPr>
  </w:style>
  <w:style w:type="character" w:customStyle="1" w:styleId="CommentTextChar">
    <w:name w:val="Comment Text Char"/>
    <w:basedOn w:val="DefaultParagraphFont"/>
    <w:link w:val="CommentText"/>
    <w:uiPriority w:val="99"/>
    <w:rsid w:val="00C47C7B"/>
    <w:rPr>
      <w:rFonts w:ascii="Times New Roman" w:eastAsia="Times New Roman" w:hAnsi="Times New Roman" w:cs="Angsana New"/>
      <w:szCs w:val="25"/>
    </w:rPr>
  </w:style>
  <w:style w:type="paragraph" w:styleId="CommentSubject">
    <w:name w:val="annotation subject"/>
    <w:basedOn w:val="CommentText"/>
    <w:next w:val="CommentText"/>
    <w:link w:val="CommentSubjectChar"/>
    <w:uiPriority w:val="99"/>
    <w:semiHidden/>
    <w:unhideWhenUsed/>
    <w:rsid w:val="00C47C7B"/>
    <w:rPr>
      <w:b/>
      <w:bCs/>
    </w:rPr>
  </w:style>
  <w:style w:type="character" w:customStyle="1" w:styleId="CommentSubjectChar">
    <w:name w:val="Comment Subject Char"/>
    <w:basedOn w:val="CommentTextChar"/>
    <w:link w:val="CommentSubject"/>
    <w:uiPriority w:val="99"/>
    <w:semiHidden/>
    <w:rsid w:val="00C47C7B"/>
    <w:rPr>
      <w:rFonts w:ascii="Times New Roman" w:eastAsia="Times New Roman" w:hAnsi="Times New Roman" w:cs="Angsana New"/>
      <w:b/>
      <w:bCs/>
      <w:szCs w:val="2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75784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header" Target="header1.xml"/></Relationships>
</file>

<file path=word/theme/theme1.xml><?xml version="1.0" encoding="utf-8"?>
<a:theme xmlns:a="http://schemas.openxmlformats.org/drawingml/2006/main" name="ชุดรูปแบบของ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9980821-30C0-8746-976A-CD703DD534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433</TotalTime>
  <Pages>11</Pages>
  <Words>4692</Words>
  <Characters>26745</Characters>
  <Application>Microsoft Office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Full Paper Form of the  4th National RMUTR Conference and                                               the 1st International RMUTR Conference</vt:lpstr>
    </vt:vector>
  </TitlesOfParts>
  <Company>Jan</Company>
  <LinksUpToDate>false</LinksUpToDate>
  <CharactersWithSpaces>31375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Full Paper Form of the  4th National RMUTR Conference and                                               the 1st International RMUTR Conference</dc:title>
  <dc:creator>Jan</dc:creator>
  <cp:lastModifiedBy>Sirinda Palahan</cp:lastModifiedBy>
  <cp:revision>31</cp:revision>
  <cp:lastPrinted>2021-06-23T05:21:00Z</cp:lastPrinted>
  <dcterms:created xsi:type="dcterms:W3CDTF">2023-05-24T22:43:00Z</dcterms:created>
  <dcterms:modified xsi:type="dcterms:W3CDTF">2023-05-27T03:02:00Z</dcterms:modified>
</cp:coreProperties>
</file>